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C35156" w:rsidR="001E7020" w:rsidP="001E7020" w:rsidRDefault="001E7020" w14:paraId="7F03D711" w14:textId="59C98794">
      <w:pPr>
        <w:spacing w:after="0" w:line="240" w:lineRule="auto"/>
        <w:jc w:val="center"/>
        <w:textAlignment w:val="baseline"/>
        <w:rPr>
          <w:rFonts w:ascii="Times New Roman" w:hAnsi="Times New Roman" w:eastAsia="Times New Roman" w:cs="Times New Roman"/>
          <w:b/>
          <w:bCs/>
          <w:sz w:val="24"/>
          <w:szCs w:val="24"/>
        </w:rPr>
      </w:pPr>
    </w:p>
    <w:p w:rsidRPr="00C35156" w:rsidR="001E7020" w:rsidP="001E7020" w:rsidRDefault="001E7020" w14:paraId="515EACB3" w14:textId="77777777">
      <w:pPr>
        <w:spacing w:after="0" w:line="240" w:lineRule="auto"/>
        <w:textAlignment w:val="baseline"/>
        <w:rPr>
          <w:rFonts w:ascii="Times New Roman" w:hAnsi="Times New Roman" w:eastAsia="Times New Roman" w:cs="Times New Roman"/>
          <w:b/>
          <w:bCs/>
          <w:sz w:val="24"/>
          <w:szCs w:val="24"/>
        </w:rPr>
      </w:pPr>
    </w:p>
    <w:p w:rsidRPr="00C35156" w:rsidR="001E7020" w:rsidP="001E7020" w:rsidRDefault="001E7020" w14:paraId="38141CE1" w14:textId="77777777">
      <w:pPr>
        <w:pStyle w:val="paragraph"/>
        <w:spacing w:before="0" w:beforeAutospacing="0" w:after="0" w:afterAutospacing="0"/>
        <w:jc w:val="center"/>
        <w:textAlignment w:val="baseline"/>
        <w:rPr>
          <w:rStyle w:val="normaltextrun"/>
          <w:b/>
          <w:bCs/>
          <w:lang w:val="en"/>
        </w:rPr>
      </w:pPr>
    </w:p>
    <w:p w:rsidRPr="00C35156" w:rsidR="001E7020" w:rsidP="001E7020" w:rsidRDefault="001E7020" w14:paraId="76A4B302" w14:textId="77777777">
      <w:pPr>
        <w:pStyle w:val="paragraph"/>
        <w:spacing w:before="0" w:beforeAutospacing="0" w:after="0" w:afterAutospacing="0"/>
        <w:jc w:val="center"/>
        <w:textAlignment w:val="baseline"/>
        <w:rPr>
          <w:rStyle w:val="normaltextrun"/>
          <w:b/>
          <w:bCs/>
          <w:lang w:val="en"/>
        </w:rPr>
      </w:pPr>
    </w:p>
    <w:p w:rsidRPr="00C35156" w:rsidR="3862E73A" w:rsidP="6AFC20A2" w:rsidRDefault="00F77B5A" w14:paraId="0F586C79" w14:textId="5A4EA10A">
      <w:pPr>
        <w:pStyle w:val="paragraph"/>
        <w:spacing w:before="0" w:beforeAutospacing="off" w:after="0" w:afterAutospacing="off" w:line="480" w:lineRule="auto"/>
        <w:jc w:val="center"/>
        <w:textAlignment w:val="baseline"/>
        <w:rPr>
          <w:b w:val="1"/>
          <w:bCs w:val="1"/>
        </w:rPr>
      </w:pPr>
      <w:r w:rsidRPr="79B79239" w:rsidR="00F77B5A">
        <w:rPr>
          <w:rStyle w:val="normaltextrun"/>
          <w:b w:val="1"/>
          <w:bCs w:val="1"/>
          <w:lang w:val="en"/>
        </w:rPr>
        <w:t xml:space="preserve">Development </w:t>
      </w:r>
      <w:r w:rsidRPr="79B79239" w:rsidR="00953A30">
        <w:rPr>
          <w:rStyle w:val="normaltextrun"/>
          <w:b w:val="1"/>
          <w:bCs w:val="1"/>
          <w:lang w:val="en"/>
        </w:rPr>
        <w:t xml:space="preserve">and Evolution </w:t>
      </w:r>
      <w:r w:rsidRPr="79B79239" w:rsidR="00F77B5A">
        <w:rPr>
          <w:rStyle w:val="normaltextrun"/>
          <w:b w:val="1"/>
          <w:bCs w:val="1"/>
          <w:lang w:val="en"/>
        </w:rPr>
        <w:t>of a</w:t>
      </w:r>
      <w:r w:rsidRPr="79B79239" w:rsidR="0082664A">
        <w:rPr>
          <w:b w:val="1"/>
          <w:bCs w:val="1"/>
        </w:rPr>
        <w:t xml:space="preserve"> </w:t>
      </w:r>
      <w:r w:rsidRPr="79B79239" w:rsidR="007A5107">
        <w:rPr>
          <w:b w:val="1"/>
          <w:bCs w:val="1"/>
        </w:rPr>
        <w:t>C</w:t>
      </w:r>
      <w:r w:rsidRPr="79B79239" w:rsidR="0082664A">
        <w:rPr>
          <w:b w:val="1"/>
          <w:bCs w:val="1"/>
        </w:rPr>
        <w:t xml:space="preserve">omprehensive </w:t>
      </w:r>
      <w:r w:rsidRPr="79B79239" w:rsidR="007A5107">
        <w:rPr>
          <w:b w:val="1"/>
          <w:bCs w:val="1"/>
        </w:rPr>
        <w:t>M</w:t>
      </w:r>
      <w:r w:rsidRPr="79B79239" w:rsidR="0082664A">
        <w:rPr>
          <w:b w:val="1"/>
          <w:bCs w:val="1"/>
        </w:rPr>
        <w:t xml:space="preserve">ild </w:t>
      </w:r>
      <w:r w:rsidRPr="79B79239" w:rsidR="007A5107">
        <w:rPr>
          <w:b w:val="1"/>
          <w:bCs w:val="1"/>
        </w:rPr>
        <w:t>T</w:t>
      </w:r>
      <w:r w:rsidRPr="79B79239" w:rsidR="0082664A">
        <w:rPr>
          <w:b w:val="1"/>
          <w:bCs w:val="1"/>
        </w:rPr>
        <w:t xml:space="preserve">raumatic </w:t>
      </w:r>
      <w:r w:rsidRPr="79B79239" w:rsidR="007A5107">
        <w:rPr>
          <w:b w:val="1"/>
          <w:bCs w:val="1"/>
        </w:rPr>
        <w:t>B</w:t>
      </w:r>
      <w:r w:rsidRPr="79B79239" w:rsidR="0082664A">
        <w:rPr>
          <w:b w:val="1"/>
          <w:bCs w:val="1"/>
        </w:rPr>
        <w:t xml:space="preserve">rain </w:t>
      </w:r>
      <w:r w:rsidRPr="79B79239" w:rsidR="007A5107">
        <w:rPr>
          <w:b w:val="1"/>
          <w:bCs w:val="1"/>
        </w:rPr>
        <w:t>I</w:t>
      </w:r>
      <w:r w:rsidRPr="79B79239" w:rsidR="0082664A">
        <w:rPr>
          <w:b w:val="1"/>
          <w:bCs w:val="1"/>
        </w:rPr>
        <w:t xml:space="preserve">njury </w:t>
      </w:r>
      <w:r w:rsidRPr="79B79239" w:rsidR="00ED395C">
        <w:rPr>
          <w:b w:val="1"/>
          <w:bCs w:val="1"/>
        </w:rPr>
        <w:t xml:space="preserve">(mTBI) </w:t>
      </w:r>
      <w:r w:rsidRPr="79B79239" w:rsidR="007A5107">
        <w:rPr>
          <w:b w:val="1"/>
          <w:bCs w:val="1"/>
        </w:rPr>
        <w:t>I</w:t>
      </w:r>
      <w:r w:rsidRPr="79B79239" w:rsidR="00AD4A95">
        <w:rPr>
          <w:b w:val="1"/>
          <w:bCs w:val="1"/>
        </w:rPr>
        <w:t xml:space="preserve">npatient </w:t>
      </w:r>
      <w:r w:rsidRPr="79B79239" w:rsidR="007A5107">
        <w:rPr>
          <w:b w:val="1"/>
          <w:bCs w:val="1"/>
        </w:rPr>
        <w:t>R</w:t>
      </w:r>
      <w:r w:rsidRPr="79B79239" w:rsidR="0082664A">
        <w:rPr>
          <w:b w:val="1"/>
          <w:bCs w:val="1"/>
        </w:rPr>
        <w:t xml:space="preserve">ehabilitation </w:t>
      </w:r>
      <w:r w:rsidRPr="79B79239" w:rsidR="007A5107">
        <w:rPr>
          <w:b w:val="1"/>
          <w:bCs w:val="1"/>
        </w:rPr>
        <w:t>P</w:t>
      </w:r>
      <w:r w:rsidRPr="79B79239" w:rsidR="0082664A">
        <w:rPr>
          <w:b w:val="1"/>
          <w:bCs w:val="1"/>
        </w:rPr>
        <w:t>rogram</w:t>
      </w:r>
      <w:r w:rsidRPr="79B79239" w:rsidR="00ED395C">
        <w:rPr>
          <w:b w:val="1"/>
          <w:bCs w:val="1"/>
        </w:rPr>
        <w:t xml:space="preserve">: </w:t>
      </w:r>
      <w:r w:rsidRPr="79B79239" w:rsidR="0078764B">
        <w:rPr>
          <w:b w:val="1"/>
          <w:bCs w:val="1"/>
        </w:rPr>
        <w:t xml:space="preserve"> </w:t>
      </w:r>
      <w:r w:rsidRPr="79B79239" w:rsidR="3862E73A">
        <w:rPr>
          <w:b w:val="1"/>
          <w:bCs w:val="1"/>
        </w:rPr>
        <w:t>A Nursing P</w:t>
      </w:r>
      <w:r w:rsidRPr="79B79239" w:rsidR="7002709D">
        <w:rPr>
          <w:b w:val="1"/>
          <w:bCs w:val="1"/>
        </w:rPr>
        <w:t>ers</w:t>
      </w:r>
      <w:r w:rsidRPr="79B79239" w:rsidR="3862E73A">
        <w:rPr>
          <w:b w:val="1"/>
          <w:bCs w:val="1"/>
        </w:rPr>
        <w:t>pective</w:t>
      </w:r>
      <w:r w:rsidRPr="79B79239" w:rsidR="2E9E6045">
        <w:rPr>
          <w:b w:val="1"/>
          <w:bCs w:val="1"/>
        </w:rPr>
        <w:t xml:space="preserve"> </w:t>
      </w:r>
      <w:r w:rsidRPr="79B79239" w:rsidR="3862E73A">
        <w:rPr>
          <w:b w:val="1"/>
          <w:bCs w:val="1"/>
        </w:rPr>
        <w:t xml:space="preserve"> </w:t>
      </w:r>
      <w:commentRangeStart w:id="890516051"/>
      <w:commentRangeEnd w:id="890516051"/>
      <w:r>
        <w:rPr>
          <w:rStyle w:val="CommentReference"/>
        </w:rPr>
        <w:commentReference w:id="890516051"/>
      </w:r>
      <w:commentRangeStart w:id="1349140857"/>
      <w:commentRangeEnd w:id="1349140857"/>
      <w:r>
        <w:rPr>
          <w:rStyle w:val="CommentReference"/>
        </w:rPr>
        <w:commentReference w:id="1349140857"/>
      </w:r>
    </w:p>
    <w:p w:rsidRPr="00C35156" w:rsidR="001E7020" w:rsidP="003879B3" w:rsidRDefault="001E7020" w14:paraId="3B7742C6" w14:textId="78F6ED89">
      <w:pPr>
        <w:pStyle w:val="paragraph"/>
        <w:spacing w:before="0" w:beforeAutospacing="0" w:after="0" w:afterAutospacing="0" w:line="480" w:lineRule="auto"/>
        <w:jc w:val="center"/>
        <w:textAlignment w:val="baseline"/>
      </w:pPr>
    </w:p>
    <w:p w:rsidRPr="00C35156" w:rsidR="001E7020" w:rsidP="003879B3" w:rsidRDefault="001E7020" w14:paraId="69496B63" w14:textId="77777777">
      <w:pPr>
        <w:pStyle w:val="paragraph"/>
        <w:spacing w:before="0" w:beforeAutospacing="0" w:after="0" w:afterAutospacing="0" w:line="480" w:lineRule="auto"/>
        <w:jc w:val="center"/>
        <w:textAlignment w:val="baseline"/>
      </w:pPr>
      <w:r w:rsidRPr="00C35156">
        <w:rPr>
          <w:rStyle w:val="eop"/>
        </w:rPr>
        <w:t> </w:t>
      </w:r>
    </w:p>
    <w:p w:rsidRPr="00C35156" w:rsidR="00E517B6" w:rsidP="003879B3" w:rsidRDefault="001E7020" w14:paraId="4CC3DC42" w14:textId="77777777">
      <w:pPr>
        <w:pStyle w:val="paragraph"/>
        <w:spacing w:before="0" w:beforeAutospacing="0" w:after="0" w:afterAutospacing="0" w:line="480" w:lineRule="auto"/>
        <w:jc w:val="center"/>
        <w:textAlignment w:val="baseline"/>
        <w:rPr>
          <w:rStyle w:val="normaltextrun"/>
        </w:rPr>
      </w:pPr>
      <w:r w:rsidRPr="00C35156">
        <w:rPr>
          <w:rStyle w:val="normaltextrun"/>
        </w:rPr>
        <w:t>Susan Modi, MSN, RN, FNP-BC, CBIS</w:t>
      </w:r>
    </w:p>
    <w:p w:rsidRPr="00C35156" w:rsidR="00E517B6" w:rsidP="003879B3" w:rsidRDefault="001E7020" w14:paraId="73E59FC7" w14:textId="77777777">
      <w:pPr>
        <w:pStyle w:val="paragraph"/>
        <w:spacing w:before="0" w:beforeAutospacing="0" w:after="0" w:afterAutospacing="0" w:line="480" w:lineRule="auto"/>
        <w:jc w:val="center"/>
        <w:textAlignment w:val="baseline"/>
        <w:rPr>
          <w:rStyle w:val="normaltextrun"/>
        </w:rPr>
      </w:pPr>
      <w:r w:rsidRPr="00C35156">
        <w:rPr>
          <w:rStyle w:val="normaltextrun"/>
        </w:rPr>
        <w:t>Deanna Goff, MS/MHS, RN-C, LHRM, CCM</w:t>
      </w:r>
    </w:p>
    <w:p w:rsidRPr="00C35156" w:rsidR="00E517B6" w:rsidP="003879B3" w:rsidRDefault="001E7020" w14:paraId="7EBA40EF" w14:textId="77777777">
      <w:pPr>
        <w:pStyle w:val="paragraph"/>
        <w:spacing w:before="0" w:beforeAutospacing="0" w:after="0" w:afterAutospacing="0" w:line="480" w:lineRule="auto"/>
        <w:jc w:val="center"/>
        <w:textAlignment w:val="baseline"/>
        <w:rPr>
          <w:rStyle w:val="normaltextrun"/>
        </w:rPr>
      </w:pPr>
      <w:r w:rsidRPr="00C35156">
        <w:rPr>
          <w:rStyle w:val="normaltextrun"/>
        </w:rPr>
        <w:t xml:space="preserve"> Dara Guess, MSN, RN, CNL, CRRN</w:t>
      </w:r>
    </w:p>
    <w:p w:rsidRPr="00C35156" w:rsidR="00E517B6" w:rsidP="003879B3" w:rsidRDefault="001E7020" w14:paraId="4D906C06" w14:textId="77777777">
      <w:pPr>
        <w:pStyle w:val="paragraph"/>
        <w:spacing w:before="0" w:beforeAutospacing="0" w:after="0" w:afterAutospacing="0" w:line="480" w:lineRule="auto"/>
        <w:jc w:val="center"/>
        <w:textAlignment w:val="baseline"/>
        <w:rPr>
          <w:rStyle w:val="normaltextrun"/>
        </w:rPr>
      </w:pPr>
      <w:r w:rsidRPr="00C35156">
        <w:rPr>
          <w:rStyle w:val="normaltextrun"/>
        </w:rPr>
        <w:t>Karen Meigs, ASN, RN, CRRN</w:t>
      </w:r>
    </w:p>
    <w:p w:rsidRPr="00C35156" w:rsidR="00E517B6" w:rsidP="003879B3" w:rsidRDefault="001E7020" w14:paraId="2FA42A69" w14:textId="77777777">
      <w:pPr>
        <w:pStyle w:val="paragraph"/>
        <w:spacing w:before="0" w:beforeAutospacing="0" w:after="0" w:afterAutospacing="0" w:line="480" w:lineRule="auto"/>
        <w:jc w:val="center"/>
        <w:textAlignment w:val="baseline"/>
        <w:rPr>
          <w:rStyle w:val="normaltextrun"/>
        </w:rPr>
      </w:pPr>
      <w:r w:rsidRPr="00C35156">
        <w:rPr>
          <w:rStyle w:val="normaltextrun"/>
        </w:rPr>
        <w:t>Areca Hoskin, MSN, RN, HCSM</w:t>
      </w:r>
    </w:p>
    <w:p w:rsidRPr="00C35156" w:rsidR="00E517B6" w:rsidP="003879B3" w:rsidRDefault="001E7020" w14:paraId="055877E5" w14:textId="77777777">
      <w:pPr>
        <w:pStyle w:val="paragraph"/>
        <w:spacing w:before="0" w:beforeAutospacing="0" w:after="0" w:afterAutospacing="0" w:line="480" w:lineRule="auto"/>
        <w:jc w:val="center"/>
        <w:textAlignment w:val="baseline"/>
        <w:rPr>
          <w:rStyle w:val="normaltextrun"/>
        </w:rPr>
      </w:pPr>
      <w:r w:rsidRPr="00C35156">
        <w:rPr>
          <w:rStyle w:val="normaltextrun"/>
        </w:rPr>
        <w:t>Selina </w:t>
      </w:r>
      <w:r w:rsidRPr="00C35156">
        <w:rPr>
          <w:rStyle w:val="spellingerror"/>
        </w:rPr>
        <w:t>Doncevic</w:t>
      </w:r>
      <w:r w:rsidRPr="00C35156">
        <w:rPr>
          <w:rStyle w:val="normaltextrun"/>
        </w:rPr>
        <w:t>, MSN, RN, CRRN</w:t>
      </w:r>
    </w:p>
    <w:p w:rsidRPr="00C35156" w:rsidR="00E517B6" w:rsidP="003879B3" w:rsidRDefault="001E7020" w14:paraId="4CEB6751" w14:textId="50C2F799">
      <w:pPr>
        <w:pStyle w:val="paragraph"/>
        <w:spacing w:before="0" w:beforeAutospacing="0" w:after="0" w:afterAutospacing="0" w:line="480" w:lineRule="auto"/>
        <w:jc w:val="center"/>
        <w:textAlignment w:val="baseline"/>
        <w:rPr>
          <w:rStyle w:val="normaltextrun"/>
        </w:rPr>
      </w:pPr>
      <w:r w:rsidRPr="00C35156">
        <w:rPr>
          <w:rStyle w:val="normaltextrun"/>
        </w:rPr>
        <w:t>Lisa Perla, MSN, FNP, CNRN, CRRN, Ph.D</w:t>
      </w:r>
      <w:r w:rsidRPr="00C35156" w:rsidR="00224E78">
        <w:rPr>
          <w:rStyle w:val="normaltextrun"/>
        </w:rPr>
        <w:t>.</w:t>
      </w:r>
    </w:p>
    <w:p w:rsidRPr="00C35156" w:rsidR="00E517B6" w:rsidP="003879B3" w:rsidRDefault="001E7020" w14:paraId="5DE21E41" w14:textId="77777777">
      <w:pPr>
        <w:pStyle w:val="paragraph"/>
        <w:spacing w:before="0" w:beforeAutospacing="0" w:after="0" w:afterAutospacing="0" w:line="480" w:lineRule="auto"/>
        <w:jc w:val="center"/>
        <w:textAlignment w:val="baseline"/>
        <w:rPr>
          <w:rStyle w:val="normaltextrun"/>
        </w:rPr>
      </w:pPr>
      <w:r w:rsidRPr="00C35156">
        <w:rPr>
          <w:rStyle w:val="normaltextrun"/>
        </w:rPr>
        <w:t>Susan </w:t>
      </w:r>
      <w:r w:rsidRPr="00C35156">
        <w:rPr>
          <w:rStyle w:val="spellingerror"/>
        </w:rPr>
        <w:t>Pejoro</w:t>
      </w:r>
      <w:r w:rsidRPr="00C35156">
        <w:rPr>
          <w:rStyle w:val="normaltextrun"/>
        </w:rPr>
        <w:t>, MSN, RN, GNP-BC</w:t>
      </w:r>
    </w:p>
    <w:p w:rsidRPr="00C35156" w:rsidR="001E7020" w:rsidP="003879B3" w:rsidRDefault="001E7020" w14:paraId="40A99D6A" w14:textId="7D59175C">
      <w:pPr>
        <w:pStyle w:val="paragraph"/>
        <w:spacing w:before="0" w:beforeAutospacing="0" w:after="0" w:afterAutospacing="0" w:line="480" w:lineRule="auto"/>
        <w:jc w:val="center"/>
        <w:textAlignment w:val="baseline"/>
      </w:pPr>
      <w:r w:rsidRPr="00C35156">
        <w:rPr>
          <w:rStyle w:val="normaltextrun"/>
        </w:rPr>
        <w:t>Cheryl </w:t>
      </w:r>
      <w:r w:rsidRPr="00C35156">
        <w:rPr>
          <w:rStyle w:val="spellingerror"/>
        </w:rPr>
        <w:t>Sallah</w:t>
      </w:r>
      <w:r w:rsidRPr="00C35156">
        <w:rPr>
          <w:rStyle w:val="normaltextrun"/>
        </w:rPr>
        <w:t>, MSN/Ed, RN-BC</w:t>
      </w:r>
    </w:p>
    <w:p w:rsidRPr="00C35156" w:rsidR="001E7020" w:rsidP="003879B3" w:rsidRDefault="001E7020" w14:paraId="4608CD4A" w14:textId="77777777">
      <w:pPr>
        <w:spacing w:after="0" w:line="480" w:lineRule="auto"/>
        <w:textAlignment w:val="baseline"/>
        <w:rPr>
          <w:rFonts w:ascii="Times New Roman" w:hAnsi="Times New Roman" w:eastAsia="Times New Roman" w:cs="Times New Roman"/>
          <w:b/>
          <w:sz w:val="24"/>
          <w:szCs w:val="24"/>
        </w:rPr>
      </w:pPr>
    </w:p>
    <w:p w:rsidRPr="00C35156" w:rsidR="001E7020" w:rsidP="003879B3" w:rsidRDefault="001E7020" w14:paraId="6FF90D29" w14:textId="77777777">
      <w:pPr>
        <w:spacing w:after="0" w:line="480" w:lineRule="auto"/>
        <w:textAlignment w:val="baseline"/>
        <w:rPr>
          <w:rFonts w:ascii="Times New Roman" w:hAnsi="Times New Roman" w:eastAsia="Times New Roman" w:cs="Times New Roman"/>
          <w:b/>
          <w:sz w:val="24"/>
          <w:szCs w:val="24"/>
        </w:rPr>
      </w:pPr>
    </w:p>
    <w:p w:rsidRPr="00C35156" w:rsidR="00823288" w:rsidP="0887DFF8" w:rsidRDefault="00B66635" w14:paraId="517BC05F" w14:textId="77777777">
      <w:pPr>
        <w:autoSpaceDE w:val="0"/>
        <w:autoSpaceDN w:val="0"/>
        <w:adjustRightInd w:val="0"/>
        <w:spacing w:after="0" w:line="480" w:lineRule="auto"/>
        <w:rPr>
          <w:rFonts w:ascii="Times New Roman" w:hAnsi="Times New Roman" w:eastAsia="Times New Roman" w:cs="Times New Roman"/>
          <w:sz w:val="24"/>
          <w:szCs w:val="24"/>
        </w:rPr>
        <w:pPrChange w:author="Guess, Dara R." w:date="2021-07-27T21:11:00.637Z">
          <w:pPr>
            <w:spacing w:after="0" w:line="240" w:lineRule="auto"/>
          </w:pPr>
        </w:pPrChange>
      </w:pPr>
      <w:r w:rsidRPr="00C35156">
        <w:rPr>
          <w:rFonts w:ascii="Times New Roman" w:hAnsi="Times New Roman" w:eastAsia="Times New Roman" w:cs="Times New Roman"/>
          <w:b/>
          <w:bCs/>
          <w:sz w:val="24"/>
          <w:szCs w:val="24"/>
        </w:rPr>
        <w:tab/>
      </w:r>
      <w:r w:rsidRPr="0887DFF8" w:rsidR="009822D5">
        <w:rPr>
          <w:rFonts w:ascii="Times New Roman" w:hAnsi="Times New Roman" w:eastAsia="Times New Roman" w:cs="Times New Roman"/>
          <w:b w:val="1"/>
          <w:bCs w:val="1"/>
          <w:i w:val="1"/>
          <w:iCs w:val="1"/>
          <w:sz w:val="24"/>
          <w:szCs w:val="24"/>
        </w:rPr>
        <w:t>Author Affiliations:</w:t>
      </w:r>
      <w:r w:rsidRPr="0887DFF8" w:rsidR="009822D5">
        <w:rPr>
          <w:rFonts w:ascii="Times New Roman" w:hAnsi="Times New Roman" w:eastAsia="Times New Roman" w:cs="Times New Roman"/>
          <w:i w:val="1"/>
          <w:iCs w:val="1"/>
          <w:sz w:val="24"/>
          <w:szCs w:val="24"/>
        </w:rPr>
        <w:t xml:space="preserve"> </w:t>
      </w:r>
      <w:r w:rsidRPr="00C35156" w:rsidR="00E26AE1">
        <w:rPr>
          <w:rFonts w:ascii="Times New Roman" w:hAnsi="Times New Roman" w:eastAsia="Times New Roman" w:cs="Times New Roman"/>
          <w:sz w:val="24"/>
          <w:szCs w:val="24"/>
        </w:rPr>
        <w:t xml:space="preserve">James A. Haley </w:t>
      </w:r>
      <w:r w:rsidRPr="00C35156" w:rsidR="007A5107">
        <w:rPr>
          <w:rFonts w:ascii="Times New Roman" w:hAnsi="Times New Roman" w:eastAsia="Times New Roman" w:cs="Times New Roman"/>
          <w:sz w:val="24"/>
          <w:szCs w:val="24"/>
        </w:rPr>
        <w:t xml:space="preserve">Veterans’ Hospital and Clinics, Tampa, FL </w:t>
      </w:r>
      <w:r w:rsidRPr="00C35156" w:rsidR="00D873EE">
        <w:rPr>
          <w:rFonts w:ascii="Times New Roman" w:hAnsi="Times New Roman" w:eastAsia="Times New Roman" w:cs="Times New Roman"/>
          <w:sz w:val="24"/>
          <w:szCs w:val="24"/>
        </w:rPr>
        <w:t>(</w:t>
      </w:r>
      <w:r w:rsidRPr="00C35156" w:rsidR="00B11B3C">
        <w:rPr>
          <w:rFonts w:ascii="Times New Roman" w:hAnsi="Times New Roman" w:eastAsia="Times New Roman" w:cs="Times New Roman"/>
          <w:sz w:val="24"/>
          <w:szCs w:val="24"/>
        </w:rPr>
        <w:t xml:space="preserve">Susan Modi, Deanna Goff, </w:t>
      </w:r>
      <w:r w:rsidRPr="00C35156" w:rsidR="00517904">
        <w:rPr>
          <w:rFonts w:ascii="Times New Roman" w:hAnsi="Times New Roman" w:eastAsia="Times New Roman" w:cs="Times New Roman"/>
          <w:sz w:val="24"/>
          <w:szCs w:val="24"/>
        </w:rPr>
        <w:t xml:space="preserve">Dara Guess, Karen Meigs, </w:t>
      </w:r>
      <w:r w:rsidRPr="00C35156" w:rsidR="0053672C">
        <w:rPr>
          <w:rFonts w:ascii="Times New Roman" w:hAnsi="Times New Roman" w:eastAsia="Times New Roman" w:cs="Times New Roman"/>
          <w:sz w:val="24"/>
          <w:szCs w:val="24"/>
        </w:rPr>
        <w:t xml:space="preserve">Cheryl </w:t>
      </w:r>
      <w:proofErr w:type="spellStart"/>
      <w:r w:rsidRPr="00C35156" w:rsidR="0053672C">
        <w:rPr>
          <w:rFonts w:ascii="Times New Roman" w:hAnsi="Times New Roman" w:eastAsia="Times New Roman" w:cs="Times New Roman"/>
          <w:sz w:val="24"/>
          <w:szCs w:val="24"/>
        </w:rPr>
        <w:t xml:space="preserve">Sallah</w:t>
      </w:r>
      <w:proofErr w:type="spellEnd"/>
      <w:r w:rsidRPr="00C35156" w:rsidR="0053672C">
        <w:rPr>
          <w:rFonts w:ascii="Times New Roman" w:hAnsi="Times New Roman" w:eastAsia="Times New Roman" w:cs="Times New Roman"/>
          <w:sz w:val="24"/>
          <w:szCs w:val="24"/>
        </w:rPr>
        <w:t xml:space="preserve">); </w:t>
      </w:r>
      <w:r w:rsidRPr="00C35156" w:rsidR="00AE6922">
        <w:rPr>
          <w:rFonts w:ascii="Times New Roman" w:hAnsi="Times New Roman" w:eastAsia="Times New Roman" w:cs="Times New Roman"/>
          <w:sz w:val="24"/>
          <w:szCs w:val="24"/>
        </w:rPr>
        <w:t xml:space="preserve"> </w:t>
      </w:r>
      <w:r w:rsidRPr="00C35156" w:rsidR="007A5107">
        <w:rPr>
          <w:rFonts w:ascii="Times New Roman" w:hAnsi="Times New Roman" w:eastAsia="Times New Roman" w:cs="Times New Roman"/>
          <w:sz w:val="24"/>
          <w:szCs w:val="24"/>
        </w:rPr>
        <w:t xml:space="preserve">Hunter Holmes McGuire VA Medical Center </w:t>
      </w:r>
      <w:r w:rsidRPr="00C35156" w:rsidR="00AE6922">
        <w:rPr>
          <w:rFonts w:ascii="Times New Roman" w:hAnsi="Times New Roman" w:eastAsia="Times New Roman" w:cs="Times New Roman"/>
          <w:sz w:val="24"/>
          <w:szCs w:val="24"/>
        </w:rPr>
        <w:t>(Areca Hoskin); Washington D</w:t>
      </w:r>
      <w:r w:rsidRPr="00C35156" w:rsidR="00984B42">
        <w:rPr>
          <w:rFonts w:ascii="Times New Roman" w:hAnsi="Times New Roman" w:eastAsia="Times New Roman" w:cs="Times New Roman"/>
          <w:sz w:val="24"/>
          <w:szCs w:val="24"/>
        </w:rPr>
        <w:t>.</w:t>
      </w:r>
      <w:r w:rsidRPr="00C35156" w:rsidR="00AE6922">
        <w:rPr>
          <w:rFonts w:ascii="Times New Roman" w:hAnsi="Times New Roman" w:eastAsia="Times New Roman" w:cs="Times New Roman"/>
          <w:sz w:val="24"/>
          <w:szCs w:val="24"/>
        </w:rPr>
        <w:t>C</w:t>
      </w:r>
      <w:r w:rsidRPr="00C35156" w:rsidR="00984B42">
        <w:rPr>
          <w:rFonts w:ascii="Times New Roman" w:hAnsi="Times New Roman" w:eastAsia="Times New Roman" w:cs="Times New Roman"/>
          <w:sz w:val="24"/>
          <w:szCs w:val="24"/>
        </w:rPr>
        <w:t>.</w:t>
      </w:r>
      <w:r w:rsidRPr="00C35156" w:rsidR="00616180">
        <w:rPr>
          <w:rFonts w:ascii="Times New Roman" w:hAnsi="Times New Roman" w:eastAsia="Times New Roman" w:cs="Times New Roman"/>
          <w:sz w:val="24"/>
          <w:szCs w:val="24"/>
        </w:rPr>
        <w:t xml:space="preserve"> </w:t>
      </w:r>
      <w:r w:rsidRPr="00C35156" w:rsidR="007A5107">
        <w:rPr>
          <w:rFonts w:ascii="Times New Roman" w:hAnsi="Times New Roman" w:eastAsia="Times New Roman" w:cs="Times New Roman"/>
          <w:sz w:val="24"/>
          <w:szCs w:val="24"/>
        </w:rPr>
        <w:t>VA Medical Center</w:t>
      </w:r>
      <w:r w:rsidRPr="00C35156" w:rsidR="00B81546">
        <w:rPr>
          <w:rFonts w:ascii="Times New Roman" w:hAnsi="Times New Roman" w:eastAsia="Times New Roman" w:cs="Times New Roman"/>
          <w:sz w:val="24"/>
          <w:szCs w:val="24"/>
        </w:rPr>
        <w:t xml:space="preserve"> </w:t>
      </w:r>
      <w:r w:rsidRPr="00C35156" w:rsidR="00AE6922">
        <w:rPr>
          <w:rFonts w:ascii="Times New Roman" w:hAnsi="Times New Roman" w:eastAsia="Times New Roman" w:cs="Times New Roman"/>
          <w:sz w:val="24"/>
          <w:szCs w:val="24"/>
        </w:rPr>
        <w:t>(</w:t>
      </w:r>
      <w:r w:rsidRPr="00C35156" w:rsidR="00021B14">
        <w:rPr>
          <w:rFonts w:ascii="Times New Roman" w:hAnsi="Times New Roman" w:eastAsia="Times New Roman" w:cs="Times New Roman"/>
          <w:sz w:val="24"/>
          <w:szCs w:val="24"/>
        </w:rPr>
        <w:t xml:space="preserve">Selina </w:t>
      </w:r>
      <w:proofErr w:type="spellStart"/>
      <w:r w:rsidRPr="00C35156" w:rsidR="00021B14">
        <w:rPr>
          <w:rFonts w:ascii="Times New Roman" w:hAnsi="Times New Roman" w:eastAsia="Times New Roman" w:cs="Times New Roman"/>
          <w:sz w:val="24"/>
          <w:szCs w:val="24"/>
        </w:rPr>
        <w:t>Doncevic</w:t>
      </w:r>
      <w:proofErr w:type="spellEnd"/>
      <w:r w:rsidRPr="00C35156" w:rsidR="00FE1C05">
        <w:rPr>
          <w:rFonts w:ascii="Times New Roman" w:hAnsi="Times New Roman" w:eastAsia="Times New Roman" w:cs="Times New Roman"/>
          <w:sz w:val="24"/>
          <w:szCs w:val="24"/>
        </w:rPr>
        <w:t xml:space="preserve">, Lisa Perla); VA Palo Alto Health Care System (Susan </w:t>
      </w:r>
      <w:proofErr w:type="spellStart"/>
      <w:r w:rsidRPr="00C35156" w:rsidR="00FE1C05">
        <w:rPr>
          <w:rFonts w:ascii="Times New Roman" w:hAnsi="Times New Roman" w:eastAsia="Times New Roman" w:cs="Times New Roman"/>
          <w:sz w:val="24"/>
          <w:szCs w:val="24"/>
        </w:rPr>
        <w:t>Pejoro</w:t>
      </w:r>
      <w:proofErr w:type="spellEnd"/>
      <w:r w:rsidRPr="00C35156" w:rsidR="00FE1C05">
        <w:rPr>
          <w:rFonts w:ascii="Times New Roman" w:hAnsi="Times New Roman" w:eastAsia="Times New Roman" w:cs="Times New Roman"/>
          <w:sz w:val="24"/>
          <w:szCs w:val="24"/>
        </w:rPr>
        <w:t>)</w:t>
      </w:r>
      <w:r w:rsidRPr="00C35156" w:rsidR="00823288">
        <w:rPr>
          <w:rFonts w:ascii="Times New Roman" w:hAnsi="Times New Roman" w:eastAsia="Times New Roman" w:cs="Times New Roman"/>
          <w:sz w:val="24"/>
          <w:szCs w:val="24"/>
        </w:rPr>
        <w:t xml:space="preserve">. </w:t>
      </w:r>
    </w:p>
    <w:p w:rsidRPr="00C35156" w:rsidR="00823288" w:rsidP="0887DFF8" w:rsidRDefault="00823288" w14:paraId="0F30771B" w14:textId="77777777">
      <w:pPr>
        <w:autoSpaceDE w:val="0"/>
        <w:autoSpaceDN w:val="0"/>
        <w:adjustRightInd w:val="0"/>
        <w:spacing w:after="0" w:line="480" w:lineRule="auto"/>
        <w:rPr>
          <w:rFonts w:ascii="Times New Roman" w:hAnsi="Times New Roman" w:eastAsia="Times New Roman" w:cs="Times New Roman"/>
          <w:sz w:val="24"/>
          <w:szCs w:val="24"/>
        </w:rPr>
        <w:pPrChange w:author="Guess, Dara R." w:date="2021-07-27T21:11:00.638Z">
          <w:pPr>
            <w:spacing w:after="0" w:line="240" w:lineRule="auto"/>
          </w:pPr>
        </w:pPrChange>
      </w:pPr>
    </w:p>
    <w:p w:rsidRPr="00C35156" w:rsidR="00823288" w:rsidP="0887DFF8" w:rsidRDefault="00823288" w14:paraId="0437A29E" w14:textId="138FD022">
      <w:pPr>
        <w:autoSpaceDE w:val="0"/>
        <w:autoSpaceDN w:val="0"/>
        <w:adjustRightInd w:val="0"/>
        <w:spacing w:after="0" w:line="480" w:lineRule="auto"/>
        <w:rPr>
          <w:rFonts w:ascii="Times New Roman" w:hAnsi="Times New Roman" w:cs="Times New Roman"/>
          <w:sz w:val="24"/>
          <w:szCs w:val="24"/>
        </w:rPr>
        <w:pPrChange w:author="Guess, Dara R." w:date="2021-07-27T21:11:00.639Z">
          <w:pPr>
            <w:spacing w:after="0" w:line="240" w:lineRule="auto"/>
          </w:pPr>
        </w:pPrChange>
      </w:pPr>
      <w:r w:rsidRPr="0887DFF8" w:rsidR="00823288">
        <w:rPr>
          <w:rFonts w:ascii="Times New Roman" w:hAnsi="Times New Roman" w:cs="Times New Roman"/>
          <w:sz w:val="24"/>
          <w:szCs w:val="24"/>
        </w:rPr>
        <w:t>Corresponding author: Susan Modi, James A. Haley Veterans’ Hospital, 13000 Bruce B. Downs Blvd., Tampa, FL 33612; Susan.Modi@va.gov</w:t>
      </w:r>
    </w:p>
    <w:p w:rsidRPr="00C35156" w:rsidR="00FB2407" w:rsidP="0887DFF8" w:rsidRDefault="00FB2407" w14:paraId="544C3956" w14:textId="77777777">
      <w:pPr>
        <w:autoSpaceDE w:val="0"/>
        <w:autoSpaceDN w:val="0"/>
        <w:adjustRightInd w:val="0"/>
        <w:spacing w:after="0" w:line="480" w:lineRule="auto"/>
        <w:rPr>
          <w:rFonts w:ascii="Times New Roman" w:hAnsi="Times New Roman" w:cs="Times New Roman"/>
          <w:sz w:val="24"/>
          <w:szCs w:val="24"/>
        </w:rPr>
        <w:pPrChange w:author="Guess, Dara R." w:date="2021-07-27T21:11:00.64Z">
          <w:pPr>
            <w:spacing w:after="0" w:line="240" w:lineRule="auto"/>
          </w:pPr>
        </w:pPrChange>
      </w:pPr>
    </w:p>
    <w:p w:rsidRPr="00C35156" w:rsidR="005D76FE" w:rsidP="0887DFF8" w:rsidRDefault="00352ABA" w14:paraId="6FAB346F" w14:textId="4F479604">
      <w:pPr>
        <w:autoSpaceDE w:val="0"/>
        <w:autoSpaceDN w:val="0"/>
        <w:adjustRightInd w:val="0"/>
        <w:spacing w:after="0" w:line="480" w:lineRule="auto"/>
        <w:rPr>
          <w:rFonts w:ascii="Times New Roman" w:hAnsi="Times New Roman" w:cs="Times New Roman"/>
          <w:sz w:val="24"/>
          <w:szCs w:val="24"/>
        </w:rPr>
        <w:pPrChange w:author="Guess, Dara R." w:date="2021-07-27T21:11:00.64Z">
          <w:pPr>
            <w:spacing w:after="0" w:line="240" w:lineRule="auto"/>
          </w:pPr>
        </w:pPrChange>
      </w:pPr>
      <w:r w:rsidRPr="0887DFF8" w:rsidR="00352ABA">
        <w:rPr>
          <w:rFonts w:ascii="Times New Roman" w:hAnsi="Times New Roman" w:cs="Times New Roman"/>
          <w:sz w:val="24"/>
          <w:szCs w:val="24"/>
        </w:rPr>
        <w:t xml:space="preserve">The views expressed in this presentation are those of the authors and do not necessarily reflect official policy of Veterans Affairs, Department of Defense, or the United States Government. </w:t>
      </w:r>
      <w:r w:rsidRPr="0887DFF8" w:rsidR="005D76FE">
        <w:rPr>
          <w:rFonts w:ascii="Times New Roman" w:hAnsi="Times New Roman" w:cs="Times New Roman"/>
          <w:sz w:val="24"/>
          <w:szCs w:val="24"/>
        </w:rPr>
        <w:t>The authors have indicated they</w:t>
      </w:r>
      <w:r w:rsidRPr="0887DFF8" w:rsidR="0022182E">
        <w:rPr>
          <w:rFonts w:ascii="Times New Roman" w:hAnsi="Times New Roman" w:cs="Times New Roman"/>
          <w:sz w:val="24"/>
          <w:szCs w:val="24"/>
        </w:rPr>
        <w:t xml:space="preserve"> </w:t>
      </w:r>
      <w:r w:rsidRPr="0887DFF8" w:rsidR="005D76FE">
        <w:rPr>
          <w:rFonts w:ascii="Times New Roman" w:hAnsi="Times New Roman" w:cs="Times New Roman"/>
          <w:sz w:val="24"/>
          <w:szCs w:val="24"/>
        </w:rPr>
        <w:t>have no financial relationships relevant to this article to disclose.</w:t>
      </w:r>
    </w:p>
    <w:p w:rsidRPr="00C35156" w:rsidR="0022182E" w:rsidP="0022182E" w:rsidRDefault="0022182E" w14:paraId="4E1FA50D" w14:textId="2F0BBD43">
      <w:pPr>
        <w:autoSpaceDE w:val="0"/>
        <w:autoSpaceDN w:val="0"/>
        <w:adjustRightInd w:val="0"/>
        <w:spacing w:after="0" w:line="240" w:lineRule="auto"/>
        <w:rPr>
          <w:rFonts w:ascii="Times New Roman" w:hAnsi="Times New Roman" w:cs="Times New Roman"/>
          <w:sz w:val="24"/>
          <w:szCs w:val="24"/>
        </w:rPr>
      </w:pPr>
    </w:p>
    <w:p w:rsidRPr="00C35156" w:rsidR="00823288" w:rsidP="005D76FE" w:rsidRDefault="00823288" w14:paraId="50E3C83D" w14:textId="77777777">
      <w:pPr>
        <w:rPr>
          <w:rFonts w:ascii="Times New Roman" w:hAnsi="Times New Roman" w:eastAsia="Times New Roman" w:cs="Times New Roman"/>
          <w:b/>
          <w:sz w:val="24"/>
          <w:szCs w:val="24"/>
        </w:rPr>
      </w:pPr>
    </w:p>
    <w:p w:rsidR="00F624C0" w:rsidP="005D76FE" w:rsidRDefault="00F624C0" w14:paraId="0DDBE415" w14:textId="77777777">
      <w:pPr>
        <w:rPr>
          <w:rFonts w:ascii="Times New Roman" w:hAnsi="Times New Roman" w:eastAsia="Times New Roman" w:cs="Times New Roman"/>
          <w:b/>
          <w:sz w:val="24"/>
          <w:szCs w:val="24"/>
        </w:rPr>
      </w:pPr>
    </w:p>
    <w:p w:rsidRPr="00C35156" w:rsidR="001E7020" w:rsidP="005D76FE" w:rsidRDefault="001E7020" w14:paraId="407AD3D5" w14:textId="2A5EB1E8">
      <w:pPr>
        <w:rPr>
          <w:rFonts w:ascii="Times New Roman" w:hAnsi="Times New Roman" w:eastAsia="Times New Roman" w:cs="Times New Roman"/>
          <w:sz w:val="24"/>
          <w:szCs w:val="24"/>
        </w:rPr>
      </w:pPr>
      <w:r w:rsidRPr="00C35156">
        <w:rPr>
          <w:rFonts w:ascii="Times New Roman" w:hAnsi="Times New Roman" w:eastAsia="Times New Roman" w:cs="Times New Roman"/>
          <w:b/>
          <w:sz w:val="24"/>
          <w:szCs w:val="24"/>
        </w:rPr>
        <w:t>Abstract</w:t>
      </w:r>
    </w:p>
    <w:p w:rsidRPr="00C35156" w:rsidR="00FE3CF0" w:rsidP="00984B42" w:rsidRDefault="00E04341" w14:paraId="4FCA8557" w14:textId="15D1075F">
      <w:pPr>
        <w:spacing w:after="0" w:line="480" w:lineRule="auto"/>
        <w:ind w:firstLine="720"/>
        <w:textAlignment w:val="baseline"/>
        <w:rPr>
          <w:rFonts w:ascii="Times New Roman" w:hAnsi="Times New Roman" w:eastAsia="Times New Roman" w:cs="Times New Roman"/>
          <w:sz w:val="24"/>
          <w:szCs w:val="24"/>
        </w:rPr>
      </w:pPr>
      <w:r w:rsidRPr="4E153ED1" w:rsidR="00E04341">
        <w:rPr>
          <w:rFonts w:ascii="Times New Roman" w:hAnsi="Times New Roman" w:eastAsia="Times New Roman" w:cs="Times New Roman"/>
          <w:sz w:val="24"/>
          <w:szCs w:val="24"/>
        </w:rPr>
        <w:t xml:space="preserve">The </w:t>
      </w:r>
      <w:r w:rsidRPr="4E153ED1" w:rsidR="00FE3CF0">
        <w:rPr>
          <w:rFonts w:ascii="Times New Roman" w:hAnsi="Times New Roman" w:eastAsia="Times New Roman" w:cs="Times New Roman"/>
          <w:sz w:val="24"/>
          <w:szCs w:val="24"/>
        </w:rPr>
        <w:t xml:space="preserve">James A. Haley </w:t>
      </w:r>
      <w:r w:rsidRPr="4E153ED1" w:rsidR="00844B79">
        <w:rPr>
          <w:rFonts w:ascii="Times New Roman" w:hAnsi="Times New Roman" w:eastAsia="Times New Roman" w:cs="Times New Roman"/>
          <w:sz w:val="24"/>
          <w:szCs w:val="24"/>
        </w:rPr>
        <w:t xml:space="preserve">Veterans’ Hospital </w:t>
      </w:r>
      <w:r w:rsidRPr="4E153ED1" w:rsidR="00FE3CF0">
        <w:rPr>
          <w:rFonts w:ascii="Times New Roman" w:hAnsi="Times New Roman" w:eastAsia="Times New Roman" w:cs="Times New Roman"/>
          <w:sz w:val="24"/>
          <w:szCs w:val="24"/>
        </w:rPr>
        <w:t xml:space="preserve">in Tampa, Florida has </w:t>
      </w:r>
      <w:r w:rsidRPr="4E153ED1" w:rsidR="00BE39BC">
        <w:rPr>
          <w:rFonts w:ascii="Times New Roman" w:hAnsi="Times New Roman" w:eastAsia="Times New Roman" w:cs="Times New Roman"/>
          <w:sz w:val="24"/>
          <w:szCs w:val="24"/>
        </w:rPr>
        <w:t xml:space="preserve">developed </w:t>
      </w:r>
      <w:r w:rsidRPr="4E153ED1" w:rsidR="00FE3CF0">
        <w:rPr>
          <w:rFonts w:ascii="Times New Roman" w:hAnsi="Times New Roman" w:eastAsia="Times New Roman" w:cs="Times New Roman"/>
          <w:sz w:val="24"/>
          <w:szCs w:val="24"/>
        </w:rPr>
        <w:t xml:space="preserve">an innovative </w:t>
      </w:r>
      <w:r w:rsidRPr="4E153ED1" w:rsidR="0018379E">
        <w:rPr>
          <w:rFonts w:ascii="Times New Roman" w:hAnsi="Times New Roman" w:eastAsia="Times New Roman" w:cs="Times New Roman"/>
          <w:sz w:val="24"/>
          <w:szCs w:val="24"/>
        </w:rPr>
        <w:t xml:space="preserve">approach </w:t>
      </w:r>
      <w:r w:rsidRPr="4E153ED1" w:rsidR="00FE3CF0">
        <w:rPr>
          <w:rFonts w:ascii="Times New Roman" w:hAnsi="Times New Roman" w:eastAsia="Times New Roman" w:cs="Times New Roman"/>
          <w:sz w:val="24"/>
          <w:szCs w:val="24"/>
        </w:rPr>
        <w:t xml:space="preserve">to </w:t>
      </w:r>
      <w:r w:rsidRPr="4E153ED1" w:rsidR="009B4D49">
        <w:rPr>
          <w:rFonts w:ascii="Times New Roman" w:hAnsi="Times New Roman" w:eastAsia="Times New Roman" w:cs="Times New Roman"/>
          <w:sz w:val="24"/>
          <w:szCs w:val="24"/>
        </w:rPr>
        <w:t xml:space="preserve">the </w:t>
      </w:r>
      <w:r w:rsidRPr="4E153ED1" w:rsidR="00FE3CF0">
        <w:rPr>
          <w:rFonts w:ascii="Times New Roman" w:hAnsi="Times New Roman" w:eastAsia="Times New Roman" w:cs="Times New Roman"/>
          <w:sz w:val="24"/>
          <w:szCs w:val="24"/>
        </w:rPr>
        <w:t xml:space="preserve">unique rehabilitation needs of </w:t>
      </w:r>
      <w:r w:rsidRPr="4E153ED1" w:rsidR="009B4D49">
        <w:rPr>
          <w:rFonts w:ascii="Times New Roman" w:hAnsi="Times New Roman" w:eastAsia="Times New Roman" w:cs="Times New Roman"/>
          <w:sz w:val="24"/>
          <w:szCs w:val="24"/>
        </w:rPr>
        <w:t>a</w:t>
      </w:r>
      <w:r w:rsidRPr="4E153ED1" w:rsidR="00CD65DD">
        <w:rPr>
          <w:rFonts w:ascii="Times New Roman" w:hAnsi="Times New Roman" w:eastAsia="Times New Roman" w:cs="Times New Roman"/>
          <w:sz w:val="24"/>
          <w:szCs w:val="24"/>
        </w:rPr>
        <w:t xml:space="preserve">ctive </w:t>
      </w:r>
      <w:r w:rsidRPr="4E153ED1" w:rsidR="009B4D49">
        <w:rPr>
          <w:rFonts w:ascii="Times New Roman" w:hAnsi="Times New Roman" w:eastAsia="Times New Roman" w:cs="Times New Roman"/>
          <w:sz w:val="24"/>
          <w:szCs w:val="24"/>
        </w:rPr>
        <w:t>d</w:t>
      </w:r>
      <w:r w:rsidRPr="4E153ED1" w:rsidR="00CD65DD">
        <w:rPr>
          <w:rFonts w:ascii="Times New Roman" w:hAnsi="Times New Roman" w:eastAsia="Times New Roman" w:cs="Times New Roman"/>
          <w:sz w:val="24"/>
          <w:szCs w:val="24"/>
        </w:rPr>
        <w:t xml:space="preserve">uty </w:t>
      </w:r>
      <w:r w:rsidRPr="4E153ED1" w:rsidR="00FE3CF0">
        <w:rPr>
          <w:rFonts w:ascii="Times New Roman" w:hAnsi="Times New Roman" w:eastAsia="Times New Roman" w:cs="Times New Roman"/>
          <w:sz w:val="24"/>
          <w:szCs w:val="24"/>
        </w:rPr>
        <w:t>Special Operation</w:t>
      </w:r>
      <w:ins w:author="Guess, Dara R." w:date="2021-07-22T18:07:59.861Z" w:id="353816247">
        <w:r w:rsidRPr="4E153ED1" w:rsidR="16431F4A">
          <w:rPr>
            <w:rFonts w:ascii="Times New Roman" w:hAnsi="Times New Roman" w:eastAsia="Times New Roman" w:cs="Times New Roman"/>
            <w:sz w:val="24"/>
            <w:szCs w:val="24"/>
          </w:rPr>
          <w:t>s</w:t>
        </w:r>
        <w:del w:author="Sallah, Cheryl R" w:date="2021-07-26T21:09:07.161Z" w:id="2084789374">
          <w:r w:rsidRPr="4E153ED1" w:rsidDel="00E04341">
            <w:rPr>
              <w:rFonts w:ascii="Times New Roman" w:hAnsi="Times New Roman" w:eastAsia="Times New Roman" w:cs="Times New Roman"/>
              <w:sz w:val="24"/>
              <w:szCs w:val="24"/>
            </w:rPr>
            <w:delText>, Specia</w:delText>
          </w:r>
        </w:del>
      </w:ins>
      <w:ins w:author="Guess, Dara R." w:date="2021-07-22T18:08:00.051Z" w:id="292671490">
        <w:del w:author="Sallah, Cheryl R" w:date="2021-07-26T21:09:06.673Z" w:id="1337074428">
          <w:r w:rsidRPr="4E153ED1" w:rsidDel="00E04341">
            <w:rPr>
              <w:rFonts w:ascii="Times New Roman" w:hAnsi="Times New Roman" w:eastAsia="Times New Roman" w:cs="Times New Roman"/>
              <w:sz w:val="24"/>
              <w:szCs w:val="24"/>
            </w:rPr>
            <w:delText>l</w:delText>
          </w:r>
        </w:del>
      </w:ins>
      <w:del w:author="Sallah, Cheryl R" w:date="2021-07-26T21:09:06.083Z" w:id="1242930366">
        <w:r w:rsidRPr="4E153ED1" w:rsidDel="00E04341">
          <w:rPr>
            <w:rFonts w:ascii="Times New Roman" w:hAnsi="Times New Roman" w:eastAsia="Times New Roman" w:cs="Times New Roman"/>
            <w:sz w:val="24"/>
            <w:szCs w:val="24"/>
          </w:rPr>
          <w:delText xml:space="preserve"> </w:delText>
        </w:r>
      </w:del>
      <w:r w:rsidRPr="4E153ED1" w:rsidR="00FE3CF0">
        <w:rPr>
          <w:rFonts w:ascii="Times New Roman" w:hAnsi="Times New Roman" w:eastAsia="Times New Roman" w:cs="Times New Roman"/>
          <w:sz w:val="24"/>
          <w:szCs w:val="24"/>
        </w:rPr>
        <w:t>Forces</w:t>
      </w:r>
      <w:commentRangeStart w:id="2039713196"/>
      <w:commentRangeStart w:id="1570878246"/>
      <w:ins w:author="Guess, Dara R." w:date="2021-07-22T18:08:17.337Z" w:id="1383243426">
        <w:r w:rsidRPr="4E153ED1" w:rsidR="1E61D9DB">
          <w:rPr>
            <w:rFonts w:ascii="Times New Roman" w:hAnsi="Times New Roman" w:eastAsia="Times New Roman" w:cs="Times New Roman"/>
            <w:sz w:val="24"/>
            <w:szCs w:val="24"/>
          </w:rPr>
          <w:t>,</w:t>
        </w:r>
      </w:ins>
      <w:commentRangeEnd w:id="2039713196"/>
      <w:r>
        <w:rPr>
          <w:rStyle w:val="CommentReference"/>
        </w:rPr>
        <w:commentReference w:id="2039713196"/>
      </w:r>
      <w:commentRangeEnd w:id="1570878246"/>
      <w:r>
        <w:rPr>
          <w:rStyle w:val="CommentReference"/>
        </w:rPr>
        <w:commentReference w:id="1570878246"/>
      </w:r>
      <w:r w:rsidRPr="4E153ED1" w:rsidR="00FE3CF0">
        <w:rPr>
          <w:rFonts w:ascii="Times New Roman" w:hAnsi="Times New Roman" w:eastAsia="Times New Roman" w:cs="Times New Roman"/>
          <w:sz w:val="24"/>
          <w:szCs w:val="24"/>
        </w:rPr>
        <w:t xml:space="preserve"> and Veterans </w:t>
      </w:r>
      <w:r w:rsidRPr="4E153ED1" w:rsidR="00971665">
        <w:rPr>
          <w:rFonts w:ascii="Times New Roman" w:hAnsi="Times New Roman" w:eastAsia="Times New Roman" w:cs="Times New Roman"/>
          <w:sz w:val="24"/>
          <w:szCs w:val="24"/>
        </w:rPr>
        <w:t>with</w:t>
      </w:r>
      <w:r w:rsidRPr="4E153ED1" w:rsidR="00CF0110">
        <w:rPr>
          <w:rFonts w:ascii="Times New Roman" w:hAnsi="Times New Roman" w:eastAsia="Times New Roman" w:cs="Times New Roman"/>
          <w:sz w:val="24"/>
          <w:szCs w:val="24"/>
        </w:rPr>
        <w:t xml:space="preserve"> </w:t>
      </w:r>
      <w:r w:rsidRPr="4E153ED1" w:rsidR="00FE3CF0">
        <w:rPr>
          <w:rFonts w:ascii="Times New Roman" w:hAnsi="Times New Roman" w:eastAsia="Times New Roman" w:cs="Times New Roman"/>
          <w:sz w:val="24"/>
          <w:szCs w:val="24"/>
        </w:rPr>
        <w:t>chronic conditions </w:t>
      </w:r>
      <w:r w:rsidRPr="4E153ED1" w:rsidR="00425C4D">
        <w:rPr>
          <w:rFonts w:ascii="Times New Roman" w:hAnsi="Times New Roman" w:eastAsia="Times New Roman" w:cs="Times New Roman"/>
          <w:sz w:val="24"/>
          <w:szCs w:val="24"/>
        </w:rPr>
        <w:t xml:space="preserve">related to </w:t>
      </w:r>
      <w:r w:rsidRPr="4E153ED1" w:rsidR="00FE3CF0">
        <w:rPr>
          <w:rFonts w:ascii="Times New Roman" w:hAnsi="Times New Roman" w:eastAsia="Times New Roman" w:cs="Times New Roman"/>
          <w:sz w:val="24"/>
          <w:szCs w:val="24"/>
        </w:rPr>
        <w:t xml:space="preserve">their </w:t>
      </w:r>
      <w:r w:rsidRPr="4E153ED1" w:rsidR="00971665">
        <w:rPr>
          <w:rFonts w:ascii="Times New Roman" w:hAnsi="Times New Roman" w:eastAsia="Times New Roman" w:cs="Times New Roman"/>
          <w:sz w:val="24"/>
          <w:szCs w:val="24"/>
        </w:rPr>
        <w:t xml:space="preserve">military </w:t>
      </w:r>
      <w:r w:rsidRPr="4E153ED1" w:rsidR="00FE3CF0">
        <w:rPr>
          <w:rFonts w:ascii="Times New Roman" w:hAnsi="Times New Roman" w:eastAsia="Times New Roman" w:cs="Times New Roman"/>
          <w:sz w:val="24"/>
          <w:szCs w:val="24"/>
        </w:rPr>
        <w:t>service</w:t>
      </w:r>
      <w:r w:rsidRPr="4E153ED1" w:rsidR="00971665">
        <w:rPr>
          <w:rFonts w:ascii="Times New Roman" w:hAnsi="Times New Roman" w:eastAsia="Times New Roman" w:cs="Times New Roman"/>
          <w:sz w:val="24"/>
          <w:szCs w:val="24"/>
        </w:rPr>
        <w:t>.</w:t>
      </w:r>
      <w:r w:rsidRPr="4E153ED1" w:rsidR="00FE3CF0">
        <w:rPr>
          <w:rFonts w:ascii="Times New Roman" w:hAnsi="Times New Roman" w:eastAsia="Times New Roman" w:cs="Times New Roman"/>
          <w:sz w:val="24"/>
          <w:szCs w:val="24"/>
        </w:rPr>
        <w:t xml:space="preserve"> </w:t>
      </w:r>
      <w:r w:rsidRPr="4E153ED1" w:rsidR="003D1B0F">
        <w:rPr>
          <w:rFonts w:ascii="Times New Roman" w:hAnsi="Times New Roman" w:eastAsia="Times New Roman" w:cs="Times New Roman"/>
          <w:sz w:val="24"/>
          <w:szCs w:val="24"/>
        </w:rPr>
        <w:t>Tampa’s program, t</w:t>
      </w:r>
      <w:r w:rsidRPr="4E153ED1" w:rsidR="00FE3CF0">
        <w:rPr>
          <w:rFonts w:ascii="Times New Roman" w:hAnsi="Times New Roman" w:eastAsia="Times New Roman" w:cs="Times New Roman"/>
          <w:sz w:val="24"/>
          <w:szCs w:val="24"/>
        </w:rPr>
        <w:t>he Post-Deployment Rehabilitation and Evaluation Program (PREP)</w:t>
      </w:r>
      <w:r w:rsidRPr="4E153ED1" w:rsidR="003E6C97">
        <w:rPr>
          <w:rFonts w:ascii="Times New Roman" w:hAnsi="Times New Roman" w:eastAsia="Times New Roman" w:cs="Times New Roman"/>
          <w:sz w:val="24"/>
          <w:szCs w:val="24"/>
        </w:rPr>
        <w:t>,</w:t>
      </w:r>
      <w:r w:rsidRPr="4E153ED1" w:rsidR="00FE3CF0">
        <w:rPr>
          <w:rFonts w:ascii="Times New Roman" w:hAnsi="Times New Roman" w:eastAsia="Times New Roman" w:cs="Times New Roman"/>
          <w:sz w:val="24"/>
          <w:szCs w:val="24"/>
        </w:rPr>
        <w:t> was established in 2008. </w:t>
      </w:r>
      <w:r w:rsidRPr="4E153ED1" w:rsidR="00EA1593">
        <w:rPr>
          <w:rFonts w:ascii="Times New Roman" w:hAnsi="Times New Roman" w:eastAsia="Times New Roman" w:cs="Times New Roman"/>
          <w:sz w:val="24"/>
          <w:szCs w:val="24"/>
        </w:rPr>
        <w:t xml:space="preserve">The </w:t>
      </w:r>
      <w:r w:rsidRPr="4E153ED1" w:rsidR="00A6008A">
        <w:rPr>
          <w:rFonts w:ascii="Times New Roman" w:hAnsi="Times New Roman" w:eastAsia="Times New Roman" w:cs="Times New Roman"/>
          <w:sz w:val="24"/>
          <w:szCs w:val="24"/>
        </w:rPr>
        <w:t xml:space="preserve">interdisciplinary team includes </w:t>
      </w:r>
      <w:r w:rsidRPr="4E153ED1" w:rsidR="7EBBD3EF">
        <w:rPr>
          <w:rFonts w:ascii="Times New Roman" w:hAnsi="Times New Roman" w:eastAsia="Times New Roman" w:cs="Times New Roman"/>
          <w:sz w:val="24"/>
          <w:szCs w:val="24"/>
        </w:rPr>
        <w:t>1</w:t>
      </w:r>
      <w:r w:rsidRPr="4E153ED1" w:rsidR="592BA4D4">
        <w:rPr>
          <w:rFonts w:ascii="Times New Roman" w:hAnsi="Times New Roman" w:eastAsia="Times New Roman" w:cs="Times New Roman"/>
          <w:sz w:val="24"/>
          <w:szCs w:val="24"/>
        </w:rPr>
        <w:t xml:space="preserve"> </w:t>
      </w:r>
      <w:commentRangeStart w:id="369795159"/>
      <w:commentRangeStart w:id="1588088086"/>
      <w:r w:rsidRPr="4E153ED1" w:rsidR="00ED395C">
        <w:rPr>
          <w:rFonts w:ascii="Times New Roman" w:hAnsi="Times New Roman" w:eastAsia="Times New Roman" w:cs="Times New Roman"/>
          <w:sz w:val="24"/>
          <w:szCs w:val="24"/>
        </w:rPr>
        <w:t>n</w:t>
      </w:r>
      <w:r w:rsidRPr="4E153ED1" w:rsidR="00FE3CF0">
        <w:rPr>
          <w:rFonts w:ascii="Times New Roman" w:hAnsi="Times New Roman" w:eastAsia="Times New Roman" w:cs="Times New Roman"/>
          <w:sz w:val="24"/>
          <w:szCs w:val="24"/>
        </w:rPr>
        <w:t>urse </w:t>
      </w:r>
      <w:commentRangeEnd w:id="369795159"/>
      <w:r>
        <w:rPr>
          <w:rStyle w:val="CommentReference"/>
        </w:rPr>
        <w:commentReference w:id="369795159"/>
      </w:r>
      <w:commentRangeEnd w:id="1588088086"/>
      <w:r>
        <w:rPr>
          <w:rStyle w:val="CommentReference"/>
        </w:rPr>
        <w:commentReference w:id="1588088086"/>
      </w:r>
      <w:r w:rsidRPr="4E153ED1" w:rsidR="00376821">
        <w:rPr>
          <w:rFonts w:ascii="Times New Roman" w:hAnsi="Times New Roman" w:eastAsia="Times New Roman" w:cs="Times New Roman"/>
          <w:sz w:val="24"/>
          <w:szCs w:val="24"/>
        </w:rPr>
        <w:t>p</w:t>
      </w:r>
      <w:r w:rsidRPr="4E153ED1" w:rsidR="00FE3CF0">
        <w:rPr>
          <w:rFonts w:ascii="Times New Roman" w:hAnsi="Times New Roman" w:eastAsia="Times New Roman" w:cs="Times New Roman"/>
          <w:sz w:val="24"/>
          <w:szCs w:val="24"/>
        </w:rPr>
        <w:t>ractitioner and </w:t>
      </w:r>
      <w:r w:rsidRPr="4E153ED1" w:rsidR="7EA5DDCE">
        <w:rPr>
          <w:rFonts w:ascii="Times New Roman" w:hAnsi="Times New Roman" w:eastAsia="Times New Roman" w:cs="Times New Roman"/>
          <w:sz w:val="24"/>
          <w:szCs w:val="24"/>
        </w:rPr>
        <w:t xml:space="preserve">8 staff </w:t>
      </w:r>
      <w:r w:rsidRPr="4E153ED1" w:rsidR="00376821">
        <w:rPr>
          <w:rFonts w:ascii="Times New Roman" w:hAnsi="Times New Roman" w:eastAsia="Times New Roman" w:cs="Times New Roman"/>
          <w:sz w:val="24"/>
          <w:szCs w:val="24"/>
        </w:rPr>
        <w:t>r</w:t>
      </w:r>
      <w:r w:rsidRPr="4E153ED1" w:rsidR="00FE3CF0">
        <w:rPr>
          <w:rFonts w:ascii="Times New Roman" w:hAnsi="Times New Roman" w:eastAsia="Times New Roman" w:cs="Times New Roman"/>
          <w:sz w:val="24"/>
          <w:szCs w:val="24"/>
        </w:rPr>
        <w:t>egistered </w:t>
      </w:r>
      <w:r w:rsidRPr="4E153ED1" w:rsidR="00376821">
        <w:rPr>
          <w:rFonts w:ascii="Times New Roman" w:hAnsi="Times New Roman" w:eastAsia="Times New Roman" w:cs="Times New Roman"/>
          <w:sz w:val="24"/>
          <w:szCs w:val="24"/>
        </w:rPr>
        <w:t>n</w:t>
      </w:r>
      <w:r w:rsidRPr="4E153ED1" w:rsidR="00FE3CF0">
        <w:rPr>
          <w:rFonts w:ascii="Times New Roman" w:hAnsi="Times New Roman" w:eastAsia="Times New Roman" w:cs="Times New Roman"/>
          <w:sz w:val="24"/>
          <w:szCs w:val="24"/>
        </w:rPr>
        <w:t>urs</w:t>
      </w:r>
      <w:r w:rsidRPr="4E153ED1" w:rsidR="00DF68AC">
        <w:rPr>
          <w:rFonts w:ascii="Times New Roman" w:hAnsi="Times New Roman" w:eastAsia="Times New Roman" w:cs="Times New Roman"/>
          <w:sz w:val="24"/>
          <w:szCs w:val="24"/>
        </w:rPr>
        <w:t>es</w:t>
      </w:r>
      <w:r w:rsidRPr="4E153ED1" w:rsidR="00FE3CF0">
        <w:rPr>
          <w:rFonts w:ascii="Times New Roman" w:hAnsi="Times New Roman" w:eastAsia="Times New Roman" w:cs="Times New Roman"/>
          <w:sz w:val="24"/>
          <w:szCs w:val="24"/>
        </w:rPr>
        <w:t>. </w:t>
      </w:r>
      <w:r w:rsidRPr="4E153ED1" w:rsidR="00B967C2">
        <w:rPr>
          <w:rFonts w:ascii="Times New Roman" w:hAnsi="Times New Roman" w:eastAsia="Times New Roman" w:cs="Times New Roman"/>
          <w:sz w:val="24"/>
          <w:szCs w:val="24"/>
        </w:rPr>
        <w:t xml:space="preserve"> </w:t>
      </w:r>
      <w:r w:rsidRPr="4E153ED1" w:rsidR="00023E1B">
        <w:rPr>
          <w:rFonts w:ascii="Times New Roman" w:hAnsi="Times New Roman" w:eastAsia="Times New Roman" w:cs="Times New Roman"/>
          <w:sz w:val="24"/>
          <w:szCs w:val="24"/>
        </w:rPr>
        <w:t>T</w:t>
      </w:r>
      <w:r w:rsidRPr="4E153ED1" w:rsidR="00FE3CF0">
        <w:rPr>
          <w:rFonts w:ascii="Times New Roman" w:hAnsi="Times New Roman" w:eastAsia="Times New Roman" w:cs="Times New Roman"/>
          <w:sz w:val="24"/>
          <w:szCs w:val="24"/>
        </w:rPr>
        <w:t xml:space="preserve">he </w:t>
      </w:r>
      <w:r w:rsidRPr="4E153ED1" w:rsidR="00766B63">
        <w:rPr>
          <w:rFonts w:ascii="Times New Roman" w:hAnsi="Times New Roman" w:eastAsia="Times New Roman" w:cs="Times New Roman"/>
          <w:sz w:val="24"/>
          <w:szCs w:val="24"/>
        </w:rPr>
        <w:t>Veterans Health Administration</w:t>
      </w:r>
      <w:r w:rsidRPr="4E153ED1" w:rsidR="00023E1B">
        <w:rPr>
          <w:rFonts w:ascii="Times New Roman" w:hAnsi="Times New Roman" w:eastAsia="Times New Roman" w:cs="Times New Roman"/>
          <w:sz w:val="24"/>
          <w:szCs w:val="24"/>
        </w:rPr>
        <w:t xml:space="preserve"> </w:t>
      </w:r>
      <w:r w:rsidRPr="4E153ED1" w:rsidR="00E52908">
        <w:rPr>
          <w:rFonts w:ascii="Times New Roman" w:hAnsi="Times New Roman" w:eastAsia="Times New Roman" w:cs="Times New Roman"/>
          <w:sz w:val="24"/>
          <w:szCs w:val="24"/>
        </w:rPr>
        <w:t xml:space="preserve">is using Tampa’s established and successful PREP </w:t>
      </w:r>
      <w:r w:rsidRPr="4E153ED1" w:rsidR="00ED395C">
        <w:rPr>
          <w:rFonts w:ascii="Times New Roman" w:hAnsi="Times New Roman" w:eastAsia="Times New Roman" w:cs="Times New Roman"/>
          <w:sz w:val="24"/>
          <w:szCs w:val="24"/>
        </w:rPr>
        <w:t xml:space="preserve">as a </w:t>
      </w:r>
      <w:r w:rsidRPr="4E153ED1" w:rsidR="00E52908">
        <w:rPr>
          <w:rFonts w:ascii="Times New Roman" w:hAnsi="Times New Roman" w:eastAsia="Times New Roman" w:cs="Times New Roman"/>
          <w:sz w:val="24"/>
          <w:szCs w:val="24"/>
        </w:rPr>
        <w:t xml:space="preserve">model to </w:t>
      </w:r>
      <w:r w:rsidRPr="4E153ED1" w:rsidR="00FE3CF0">
        <w:rPr>
          <w:rFonts w:ascii="Times New Roman" w:hAnsi="Times New Roman" w:eastAsia="Times New Roman" w:cs="Times New Roman"/>
          <w:sz w:val="24"/>
          <w:szCs w:val="24"/>
        </w:rPr>
        <w:t xml:space="preserve">actively expand the program to other </w:t>
      </w:r>
      <w:r w:rsidRPr="4E153ED1" w:rsidR="00971665">
        <w:rPr>
          <w:rFonts w:ascii="Times New Roman" w:hAnsi="Times New Roman" w:eastAsia="Times New Roman" w:cs="Times New Roman"/>
          <w:sz w:val="24"/>
          <w:szCs w:val="24"/>
        </w:rPr>
        <w:t xml:space="preserve">VA </w:t>
      </w:r>
      <w:r w:rsidRPr="4E153ED1" w:rsidR="00FE3CF0">
        <w:rPr>
          <w:rFonts w:ascii="Times New Roman" w:hAnsi="Times New Roman" w:eastAsia="Times New Roman" w:cs="Times New Roman"/>
          <w:sz w:val="24"/>
          <w:szCs w:val="24"/>
        </w:rPr>
        <w:t xml:space="preserve">Polytrauma Rehabilitation Centers over the next several years. </w:t>
      </w:r>
      <w:r w:rsidRPr="4E153ED1" w:rsidR="00874E1F">
        <w:rPr>
          <w:rFonts w:ascii="Times New Roman" w:hAnsi="Times New Roman" w:eastAsia="Times New Roman" w:cs="Times New Roman"/>
          <w:sz w:val="24"/>
          <w:szCs w:val="24"/>
        </w:rPr>
        <w:t>There are</w:t>
      </w:r>
      <w:r w:rsidRPr="4E153ED1" w:rsidR="00971665">
        <w:rPr>
          <w:rFonts w:ascii="Times New Roman" w:hAnsi="Times New Roman" w:eastAsia="Times New Roman" w:cs="Times New Roman"/>
          <w:sz w:val="24"/>
          <w:szCs w:val="24"/>
        </w:rPr>
        <w:t xml:space="preserve"> </w:t>
      </w:r>
      <w:r w:rsidRPr="4E153ED1" w:rsidR="00FE3CF0">
        <w:rPr>
          <w:rFonts w:ascii="Times New Roman" w:hAnsi="Times New Roman" w:eastAsia="Times New Roman" w:cs="Times New Roman"/>
          <w:sz w:val="24"/>
          <w:szCs w:val="24"/>
        </w:rPr>
        <w:t>important nursing and rehabilitation team considerations</w:t>
      </w:r>
      <w:r w:rsidRPr="4E153ED1" w:rsidR="00874E1F">
        <w:rPr>
          <w:rFonts w:ascii="Times New Roman" w:hAnsi="Times New Roman" w:eastAsia="Times New Roman" w:cs="Times New Roman"/>
          <w:sz w:val="24"/>
          <w:szCs w:val="24"/>
        </w:rPr>
        <w:t xml:space="preserve"> necessary</w:t>
      </w:r>
      <w:r w:rsidRPr="4E153ED1" w:rsidR="001D7FCC">
        <w:rPr>
          <w:rFonts w:ascii="Times New Roman" w:hAnsi="Times New Roman" w:eastAsia="Times New Roman" w:cs="Times New Roman"/>
          <w:sz w:val="24"/>
          <w:szCs w:val="24"/>
        </w:rPr>
        <w:t xml:space="preserve"> for</w:t>
      </w:r>
      <w:r w:rsidRPr="4E153ED1" w:rsidR="00B84907">
        <w:rPr>
          <w:rFonts w:ascii="Times New Roman" w:hAnsi="Times New Roman" w:eastAsia="Times New Roman" w:cs="Times New Roman"/>
          <w:sz w:val="24"/>
          <w:szCs w:val="24"/>
        </w:rPr>
        <w:t xml:space="preserve"> </w:t>
      </w:r>
      <w:r w:rsidRPr="4E153ED1" w:rsidR="00AC2014">
        <w:rPr>
          <w:rFonts w:ascii="Times New Roman" w:hAnsi="Times New Roman" w:eastAsia="Times New Roman" w:cs="Times New Roman"/>
          <w:sz w:val="24"/>
          <w:szCs w:val="24"/>
        </w:rPr>
        <w:t xml:space="preserve">the successful </w:t>
      </w:r>
      <w:r w:rsidRPr="4E153ED1" w:rsidR="005213B5">
        <w:rPr>
          <w:rFonts w:ascii="Times New Roman" w:hAnsi="Times New Roman" w:eastAsia="Times New Roman" w:cs="Times New Roman"/>
          <w:sz w:val="24"/>
          <w:szCs w:val="24"/>
        </w:rPr>
        <w:t>deve</w:t>
      </w:r>
      <w:r w:rsidRPr="4E153ED1" w:rsidR="00111D14">
        <w:rPr>
          <w:rFonts w:ascii="Times New Roman" w:hAnsi="Times New Roman" w:eastAsia="Times New Roman" w:cs="Times New Roman"/>
          <w:sz w:val="24"/>
          <w:szCs w:val="24"/>
        </w:rPr>
        <w:t xml:space="preserve">lopment of </w:t>
      </w:r>
      <w:r w:rsidRPr="4E153ED1" w:rsidR="00EB3C42">
        <w:rPr>
          <w:rFonts w:ascii="Times New Roman" w:hAnsi="Times New Roman" w:eastAsia="Times New Roman" w:cs="Times New Roman"/>
          <w:sz w:val="24"/>
          <w:szCs w:val="24"/>
        </w:rPr>
        <w:t xml:space="preserve">these </w:t>
      </w:r>
      <w:r w:rsidRPr="4E153ED1" w:rsidR="000A15EC">
        <w:rPr>
          <w:rFonts w:ascii="Times New Roman" w:hAnsi="Times New Roman" w:eastAsia="Times New Roman" w:cs="Times New Roman"/>
          <w:sz w:val="24"/>
          <w:szCs w:val="24"/>
        </w:rPr>
        <w:t xml:space="preserve">unique </w:t>
      </w:r>
      <w:r w:rsidRPr="4E153ED1" w:rsidR="00B84907">
        <w:rPr>
          <w:rFonts w:ascii="Times New Roman" w:hAnsi="Times New Roman" w:eastAsia="Times New Roman" w:cs="Times New Roman"/>
          <w:sz w:val="24"/>
          <w:szCs w:val="24"/>
        </w:rPr>
        <w:t xml:space="preserve">comprehensive </w:t>
      </w:r>
      <w:r w:rsidRPr="4E153ED1" w:rsidR="00572DDD">
        <w:rPr>
          <w:rFonts w:ascii="Times New Roman" w:hAnsi="Times New Roman" w:eastAsia="Times New Roman" w:cs="Times New Roman"/>
          <w:sz w:val="24"/>
          <w:szCs w:val="24"/>
        </w:rPr>
        <w:t xml:space="preserve">mild </w:t>
      </w:r>
      <w:r w:rsidRPr="4E153ED1" w:rsidR="00B84907">
        <w:rPr>
          <w:rFonts w:ascii="Times New Roman" w:hAnsi="Times New Roman" w:eastAsia="Times New Roman" w:cs="Times New Roman"/>
          <w:sz w:val="24"/>
          <w:szCs w:val="24"/>
        </w:rPr>
        <w:t>traumatic brain injury (</w:t>
      </w:r>
      <w:proofErr w:type="spellStart"/>
      <w:r w:rsidRPr="4E153ED1" w:rsidR="005B7F68">
        <w:rPr>
          <w:rFonts w:ascii="Times New Roman" w:hAnsi="Times New Roman" w:eastAsia="Times New Roman" w:cs="Times New Roman"/>
          <w:sz w:val="24"/>
          <w:szCs w:val="24"/>
        </w:rPr>
        <w:t>m</w:t>
      </w:r>
      <w:r w:rsidRPr="4E153ED1" w:rsidR="00B84907">
        <w:rPr>
          <w:rFonts w:ascii="Times New Roman" w:hAnsi="Times New Roman" w:eastAsia="Times New Roman" w:cs="Times New Roman"/>
          <w:sz w:val="24"/>
          <w:szCs w:val="24"/>
        </w:rPr>
        <w:t>TBI</w:t>
      </w:r>
      <w:proofErr w:type="spellEnd"/>
      <w:r w:rsidRPr="4E153ED1" w:rsidR="00B84907">
        <w:rPr>
          <w:rFonts w:ascii="Times New Roman" w:hAnsi="Times New Roman" w:eastAsia="Times New Roman" w:cs="Times New Roman"/>
          <w:sz w:val="24"/>
          <w:szCs w:val="24"/>
        </w:rPr>
        <w:t xml:space="preserve">) rehabilitation </w:t>
      </w:r>
      <w:r w:rsidRPr="4E153ED1" w:rsidR="001D7FCC">
        <w:rPr>
          <w:rFonts w:ascii="Times New Roman" w:hAnsi="Times New Roman" w:eastAsia="Times New Roman" w:cs="Times New Roman"/>
          <w:sz w:val="24"/>
          <w:szCs w:val="24"/>
        </w:rPr>
        <w:t>program</w:t>
      </w:r>
      <w:r w:rsidRPr="4E153ED1" w:rsidR="00EB3C42">
        <w:rPr>
          <w:rFonts w:ascii="Times New Roman" w:hAnsi="Times New Roman" w:eastAsia="Times New Roman" w:cs="Times New Roman"/>
          <w:sz w:val="24"/>
          <w:szCs w:val="24"/>
        </w:rPr>
        <w:t xml:space="preserve"> for inpatients</w:t>
      </w:r>
      <w:r w:rsidRPr="4E153ED1" w:rsidR="00FE3CF0">
        <w:rPr>
          <w:rFonts w:ascii="Times New Roman" w:hAnsi="Times New Roman" w:eastAsia="Times New Roman" w:cs="Times New Roman"/>
          <w:sz w:val="24"/>
          <w:szCs w:val="24"/>
        </w:rPr>
        <w:t>.  </w:t>
      </w:r>
    </w:p>
    <w:p w:rsidRPr="00C35156" w:rsidR="00D53CFA" w:rsidP="00D53CFA" w:rsidRDefault="00D53CFA" w14:paraId="165F14B5" w14:textId="77777777">
      <w:pPr>
        <w:spacing w:after="0" w:line="480" w:lineRule="auto"/>
        <w:textAlignment w:val="baseline"/>
        <w:rPr>
          <w:rFonts w:ascii="Times New Roman" w:hAnsi="Times New Roman" w:eastAsia="Times New Roman" w:cs="Times New Roman"/>
          <w:b/>
          <w:bCs/>
          <w:i/>
          <w:iCs/>
          <w:sz w:val="24"/>
          <w:szCs w:val="24"/>
        </w:rPr>
      </w:pPr>
    </w:p>
    <w:p w:rsidRPr="00C35156" w:rsidR="00790232" w:rsidP="00A74BF3" w:rsidRDefault="00790232" w14:paraId="4DBD128E" w14:textId="4AB725BA">
      <w:pPr>
        <w:spacing w:after="0" w:line="480" w:lineRule="auto"/>
        <w:textAlignment w:val="baseline"/>
        <w:rPr>
          <w:rFonts w:ascii="Times New Roman" w:hAnsi="Times New Roman" w:eastAsia="Times New Roman" w:cs="Times New Roman"/>
          <w:sz w:val="24"/>
          <w:szCs w:val="24"/>
        </w:rPr>
      </w:pPr>
      <w:r w:rsidRPr="53930315" w:rsidR="00790232">
        <w:rPr>
          <w:rFonts w:ascii="Times New Roman" w:hAnsi="Times New Roman" w:eastAsia="Times New Roman" w:cs="Times New Roman"/>
          <w:b w:val="1"/>
          <w:bCs w:val="1"/>
          <w:i w:val="1"/>
          <w:iCs w:val="1"/>
          <w:sz w:val="24"/>
          <w:szCs w:val="24"/>
        </w:rPr>
        <w:t>Keywords</w:t>
      </w:r>
      <w:r w:rsidRPr="53930315" w:rsidR="00247496">
        <w:rPr>
          <w:rFonts w:ascii="Times New Roman" w:hAnsi="Times New Roman" w:eastAsia="Times New Roman" w:cs="Times New Roman"/>
          <w:b w:val="1"/>
          <w:bCs w:val="1"/>
          <w:i w:val="1"/>
          <w:iCs w:val="1"/>
          <w:sz w:val="24"/>
          <w:szCs w:val="24"/>
        </w:rPr>
        <w:t>:</w:t>
      </w:r>
      <w:r w:rsidRPr="53930315" w:rsidR="00CE106C">
        <w:rPr>
          <w:rFonts w:ascii="Times New Roman" w:hAnsi="Times New Roman" w:eastAsia="Times New Roman" w:cs="Times New Roman"/>
          <w:sz w:val="24"/>
          <w:szCs w:val="24"/>
        </w:rPr>
        <w:t xml:space="preserve"> </w:t>
      </w:r>
      <w:r w:rsidRPr="53930315" w:rsidR="00725C7B">
        <w:rPr>
          <w:rFonts w:ascii="Times New Roman" w:hAnsi="Times New Roman" w:eastAsia="Times New Roman" w:cs="Times New Roman"/>
          <w:sz w:val="24"/>
          <w:szCs w:val="24"/>
        </w:rPr>
        <w:t>P</w:t>
      </w:r>
      <w:r w:rsidRPr="53930315" w:rsidR="00CB5015">
        <w:rPr>
          <w:rFonts w:ascii="Times New Roman" w:hAnsi="Times New Roman" w:eastAsia="Times New Roman" w:cs="Times New Roman"/>
          <w:sz w:val="24"/>
          <w:szCs w:val="24"/>
        </w:rPr>
        <w:t>olytrauma</w:t>
      </w:r>
      <w:r w:rsidRPr="53930315" w:rsidR="00FB6E8F">
        <w:rPr>
          <w:rFonts w:ascii="Times New Roman" w:hAnsi="Times New Roman" w:eastAsia="Times New Roman" w:cs="Times New Roman"/>
          <w:sz w:val="24"/>
          <w:szCs w:val="24"/>
        </w:rPr>
        <w:t>;</w:t>
      </w:r>
      <w:r w:rsidRPr="53930315" w:rsidR="00CB5015">
        <w:rPr>
          <w:rFonts w:ascii="Times New Roman" w:hAnsi="Times New Roman" w:eastAsia="Times New Roman" w:cs="Times New Roman"/>
          <w:sz w:val="24"/>
          <w:szCs w:val="24"/>
        </w:rPr>
        <w:t xml:space="preserve"> </w:t>
      </w:r>
      <w:r w:rsidRPr="53930315" w:rsidR="00725C7B">
        <w:rPr>
          <w:rFonts w:ascii="Times New Roman" w:hAnsi="Times New Roman" w:eastAsia="Times New Roman" w:cs="Times New Roman"/>
          <w:sz w:val="24"/>
          <w:szCs w:val="24"/>
        </w:rPr>
        <w:t>Multiple trauma</w:t>
      </w:r>
      <w:del w:author="Stephenson, Priscilla L." w:date="2021-07-26T22:01:07.779Z" w:id="97876305">
        <w:r w:rsidRPr="53930315" w:rsidDel="00FB6E8F">
          <w:rPr>
            <w:rFonts w:ascii="Times New Roman" w:hAnsi="Times New Roman" w:eastAsia="Times New Roman" w:cs="Times New Roman"/>
            <w:sz w:val="24"/>
            <w:szCs w:val="24"/>
          </w:rPr>
          <w:delText>s</w:delText>
        </w:r>
      </w:del>
      <w:r w:rsidRPr="53930315" w:rsidR="00FB6E8F">
        <w:rPr>
          <w:rFonts w:ascii="Times New Roman" w:hAnsi="Times New Roman" w:eastAsia="Times New Roman" w:cs="Times New Roman"/>
          <w:sz w:val="24"/>
          <w:szCs w:val="24"/>
        </w:rPr>
        <w:t>;</w:t>
      </w:r>
      <w:r w:rsidRPr="53930315" w:rsidR="00725C7B">
        <w:rPr>
          <w:rFonts w:ascii="Times New Roman" w:hAnsi="Times New Roman" w:eastAsia="Times New Roman" w:cs="Times New Roman"/>
          <w:sz w:val="24"/>
          <w:szCs w:val="24"/>
        </w:rPr>
        <w:t xml:space="preserve"> </w:t>
      </w:r>
      <w:r w:rsidRPr="53930315" w:rsidR="00287BA4">
        <w:rPr>
          <w:rFonts w:ascii="Times New Roman" w:hAnsi="Times New Roman" w:eastAsia="Times New Roman" w:cs="Times New Roman"/>
          <w:sz w:val="24"/>
          <w:szCs w:val="24"/>
        </w:rPr>
        <w:t>Cognition disorde</w:t>
      </w:r>
      <w:r w:rsidRPr="53930315" w:rsidR="007313AA">
        <w:rPr>
          <w:rFonts w:ascii="Times New Roman" w:hAnsi="Times New Roman" w:eastAsia="Times New Roman" w:cs="Times New Roman"/>
          <w:sz w:val="24"/>
          <w:szCs w:val="24"/>
        </w:rPr>
        <w:t>r</w:t>
      </w:r>
      <w:ins w:author="Stephenson, Priscilla L." w:date="2021-07-26T21:59:01.317Z" w:id="631615581">
        <w:r w:rsidRPr="53930315" w:rsidR="331B05FC">
          <w:rPr>
            <w:rFonts w:ascii="Times New Roman" w:hAnsi="Times New Roman" w:eastAsia="Times New Roman" w:cs="Times New Roman"/>
            <w:sz w:val="24"/>
            <w:szCs w:val="24"/>
          </w:rPr>
          <w:t>s</w:t>
        </w:r>
      </w:ins>
      <w:r w:rsidRPr="53930315" w:rsidR="00FB6E8F">
        <w:rPr>
          <w:rFonts w:ascii="Times New Roman" w:hAnsi="Times New Roman" w:eastAsia="Times New Roman" w:cs="Times New Roman"/>
          <w:sz w:val="24"/>
          <w:szCs w:val="24"/>
        </w:rPr>
        <w:t>;</w:t>
      </w:r>
      <w:r w:rsidRPr="53930315" w:rsidR="00CE106C">
        <w:rPr>
          <w:rFonts w:ascii="Times New Roman" w:hAnsi="Times New Roman" w:eastAsia="Times New Roman" w:cs="Times New Roman"/>
          <w:sz w:val="24"/>
          <w:szCs w:val="24"/>
        </w:rPr>
        <w:t xml:space="preserve"> </w:t>
      </w:r>
      <w:r w:rsidRPr="53930315" w:rsidR="00CC5B2A">
        <w:rPr>
          <w:rFonts w:ascii="Times New Roman" w:hAnsi="Times New Roman" w:eastAsia="Times New Roman" w:cs="Times New Roman"/>
          <w:sz w:val="24"/>
          <w:szCs w:val="24"/>
        </w:rPr>
        <w:t>T</w:t>
      </w:r>
      <w:r w:rsidRPr="53930315" w:rsidR="00CF4CA9">
        <w:rPr>
          <w:rFonts w:ascii="Times New Roman" w:hAnsi="Times New Roman" w:eastAsia="Times New Roman" w:cs="Times New Roman"/>
          <w:sz w:val="24"/>
          <w:szCs w:val="24"/>
        </w:rPr>
        <w:t xml:space="preserve">raumatic </w:t>
      </w:r>
      <w:r w:rsidRPr="53930315" w:rsidR="00247496">
        <w:rPr>
          <w:rFonts w:ascii="Times New Roman" w:hAnsi="Times New Roman" w:eastAsia="Times New Roman" w:cs="Times New Roman"/>
          <w:sz w:val="24"/>
          <w:szCs w:val="24"/>
        </w:rPr>
        <w:t>b</w:t>
      </w:r>
      <w:r w:rsidRPr="53930315" w:rsidR="00CF4CA9">
        <w:rPr>
          <w:rFonts w:ascii="Times New Roman" w:hAnsi="Times New Roman" w:eastAsia="Times New Roman" w:cs="Times New Roman"/>
          <w:sz w:val="24"/>
          <w:szCs w:val="24"/>
        </w:rPr>
        <w:t xml:space="preserve">rain </w:t>
      </w:r>
      <w:r w:rsidRPr="53930315" w:rsidR="00247496">
        <w:rPr>
          <w:rFonts w:ascii="Times New Roman" w:hAnsi="Times New Roman" w:eastAsia="Times New Roman" w:cs="Times New Roman"/>
          <w:sz w:val="24"/>
          <w:szCs w:val="24"/>
        </w:rPr>
        <w:t>i</w:t>
      </w:r>
      <w:r w:rsidRPr="53930315" w:rsidR="00CF4CA9">
        <w:rPr>
          <w:rFonts w:ascii="Times New Roman" w:hAnsi="Times New Roman" w:eastAsia="Times New Roman" w:cs="Times New Roman"/>
          <w:sz w:val="24"/>
          <w:szCs w:val="24"/>
        </w:rPr>
        <w:t>njur</w:t>
      </w:r>
      <w:ins w:author="Stephenson, Priscilla L." w:date="2021-07-26T21:59:53.333Z" w:id="2113762782">
        <w:r w:rsidRPr="53930315" w:rsidR="70766F10">
          <w:rPr>
            <w:rFonts w:ascii="Times New Roman" w:hAnsi="Times New Roman" w:eastAsia="Times New Roman" w:cs="Times New Roman"/>
            <w:sz w:val="24"/>
            <w:szCs w:val="24"/>
          </w:rPr>
          <w:t>ies</w:t>
        </w:r>
      </w:ins>
      <w:del w:author="Stephenson, Priscilla L." w:date="2021-07-26T21:59:52.095Z" w:id="897482441">
        <w:r w:rsidRPr="53930315" w:rsidDel="00CF4CA9">
          <w:rPr>
            <w:rFonts w:ascii="Times New Roman" w:hAnsi="Times New Roman" w:eastAsia="Times New Roman" w:cs="Times New Roman"/>
            <w:sz w:val="24"/>
            <w:szCs w:val="24"/>
          </w:rPr>
          <w:delText>y</w:delText>
        </w:r>
      </w:del>
      <w:r w:rsidRPr="53930315" w:rsidR="00D06DDB">
        <w:rPr>
          <w:rFonts w:ascii="Times New Roman" w:hAnsi="Times New Roman" w:eastAsia="Times New Roman" w:cs="Times New Roman"/>
          <w:sz w:val="24"/>
          <w:szCs w:val="24"/>
        </w:rPr>
        <w:t>;</w:t>
      </w:r>
      <w:r w:rsidRPr="53930315" w:rsidR="006A1E4F">
        <w:rPr>
          <w:rFonts w:ascii="Times New Roman" w:hAnsi="Times New Roman" w:eastAsia="Times New Roman" w:cs="Times New Roman"/>
          <w:sz w:val="24"/>
          <w:szCs w:val="24"/>
        </w:rPr>
        <w:t xml:space="preserve"> </w:t>
      </w:r>
      <w:r w:rsidRPr="53930315" w:rsidR="00705E10">
        <w:rPr>
          <w:rFonts w:ascii="Times New Roman" w:hAnsi="Times New Roman" w:eastAsia="Times New Roman" w:cs="Times New Roman"/>
          <w:sz w:val="24"/>
          <w:szCs w:val="24"/>
        </w:rPr>
        <w:t>V</w:t>
      </w:r>
      <w:r w:rsidRPr="53930315" w:rsidR="000A15EC">
        <w:rPr>
          <w:rFonts w:ascii="Times New Roman" w:hAnsi="Times New Roman" w:eastAsia="Times New Roman" w:cs="Times New Roman"/>
          <w:sz w:val="24"/>
          <w:szCs w:val="24"/>
        </w:rPr>
        <w:t>eterans</w:t>
      </w:r>
      <w:r w:rsidRPr="53930315" w:rsidR="00DE0371">
        <w:rPr>
          <w:rFonts w:ascii="Times New Roman" w:hAnsi="Times New Roman" w:eastAsia="Times New Roman" w:cs="Times New Roman"/>
          <w:sz w:val="24"/>
          <w:szCs w:val="24"/>
        </w:rPr>
        <w:t xml:space="preserve"> </w:t>
      </w:r>
      <w:r w:rsidRPr="53930315" w:rsidR="202E8D3D">
        <w:rPr>
          <w:rFonts w:ascii="Times New Roman" w:hAnsi="Times New Roman" w:eastAsia="Times New Roman" w:cs="Times New Roman"/>
          <w:sz w:val="24"/>
          <w:szCs w:val="24"/>
        </w:rPr>
        <w:t>H</w:t>
      </w:r>
      <w:r w:rsidRPr="53930315" w:rsidR="00857ADC">
        <w:rPr>
          <w:rFonts w:ascii="Times New Roman" w:hAnsi="Times New Roman" w:eastAsia="Times New Roman" w:cs="Times New Roman"/>
          <w:sz w:val="24"/>
          <w:szCs w:val="24"/>
        </w:rPr>
        <w:t xml:space="preserve">ealth </w:t>
      </w:r>
      <w:r w:rsidRPr="53930315" w:rsidR="1B3AE5B7">
        <w:rPr>
          <w:rFonts w:ascii="Times New Roman" w:hAnsi="Times New Roman" w:eastAsia="Times New Roman" w:cs="Times New Roman"/>
          <w:sz w:val="24"/>
          <w:szCs w:val="24"/>
        </w:rPr>
        <w:t>S</w:t>
      </w:r>
      <w:r w:rsidRPr="53930315" w:rsidR="00705E10">
        <w:rPr>
          <w:rFonts w:ascii="Times New Roman" w:hAnsi="Times New Roman" w:eastAsia="Times New Roman" w:cs="Times New Roman"/>
          <w:sz w:val="24"/>
          <w:szCs w:val="24"/>
        </w:rPr>
        <w:t>ervices</w:t>
      </w:r>
      <w:r w:rsidRPr="53930315" w:rsidR="00D06DDB">
        <w:rPr>
          <w:rFonts w:ascii="Times New Roman" w:hAnsi="Times New Roman" w:eastAsia="Times New Roman" w:cs="Times New Roman"/>
          <w:sz w:val="24"/>
          <w:szCs w:val="24"/>
        </w:rPr>
        <w:t>;</w:t>
      </w:r>
      <w:r w:rsidRPr="53930315" w:rsidR="00692CE9">
        <w:rPr>
          <w:rFonts w:ascii="Times New Roman" w:hAnsi="Times New Roman" w:eastAsia="Times New Roman" w:cs="Times New Roman"/>
          <w:sz w:val="24"/>
          <w:szCs w:val="24"/>
        </w:rPr>
        <w:t xml:space="preserve"> </w:t>
      </w:r>
      <w:r w:rsidRPr="53930315" w:rsidR="006848D8">
        <w:rPr>
          <w:rFonts w:ascii="Times New Roman" w:hAnsi="Times New Roman" w:eastAsia="Times New Roman" w:cs="Times New Roman"/>
          <w:sz w:val="24"/>
          <w:szCs w:val="24"/>
        </w:rPr>
        <w:t>Military medicine</w:t>
      </w:r>
      <w:r w:rsidRPr="53930315" w:rsidR="00D06DDB">
        <w:rPr>
          <w:rFonts w:ascii="Times New Roman" w:hAnsi="Times New Roman" w:eastAsia="Times New Roman" w:cs="Times New Roman"/>
          <w:sz w:val="24"/>
          <w:szCs w:val="24"/>
        </w:rPr>
        <w:t>;</w:t>
      </w:r>
      <w:r w:rsidRPr="53930315" w:rsidR="0077085E">
        <w:rPr>
          <w:rFonts w:ascii="Times New Roman" w:hAnsi="Times New Roman" w:eastAsia="Times New Roman" w:cs="Times New Roman"/>
          <w:sz w:val="24"/>
          <w:szCs w:val="24"/>
        </w:rPr>
        <w:t xml:space="preserve"> </w:t>
      </w:r>
      <w:r w:rsidRPr="53930315" w:rsidR="007A0DB4">
        <w:rPr>
          <w:rFonts w:ascii="Times New Roman" w:hAnsi="Times New Roman" w:eastAsia="Times New Roman" w:cs="Times New Roman"/>
          <w:sz w:val="24"/>
          <w:szCs w:val="24"/>
        </w:rPr>
        <w:t>N</w:t>
      </w:r>
      <w:r w:rsidRPr="53930315" w:rsidR="00243855">
        <w:rPr>
          <w:rFonts w:ascii="Times New Roman" w:hAnsi="Times New Roman" w:eastAsia="Times New Roman" w:cs="Times New Roman"/>
          <w:sz w:val="24"/>
          <w:szCs w:val="24"/>
        </w:rPr>
        <w:t xml:space="preserve">ursing </w:t>
      </w:r>
      <w:ins w:author="Stephenson, Priscilla L." w:date="2021-07-26T22:00:40.865Z" w:id="512830464">
        <w:r w:rsidRPr="53930315" w:rsidR="3FAE6BF2">
          <w:rPr>
            <w:rFonts w:ascii="Times New Roman" w:hAnsi="Times New Roman" w:eastAsia="Times New Roman" w:cs="Times New Roman"/>
            <w:sz w:val="24"/>
            <w:szCs w:val="24"/>
          </w:rPr>
          <w:t>c</w:t>
        </w:r>
      </w:ins>
      <w:del w:author="Stephenson, Priscilla L." w:date="2021-07-26T22:00:40.552Z" w:id="2042735365">
        <w:r w:rsidRPr="53930315" w:rsidDel="716E8D74">
          <w:rPr>
            <w:rFonts w:ascii="Times New Roman" w:hAnsi="Times New Roman" w:eastAsia="Times New Roman" w:cs="Times New Roman"/>
            <w:sz w:val="24"/>
            <w:szCs w:val="24"/>
          </w:rPr>
          <w:delText>C</w:delText>
        </w:r>
      </w:del>
      <w:r w:rsidRPr="53930315" w:rsidR="716E8D74">
        <w:rPr>
          <w:rFonts w:ascii="Times New Roman" w:hAnsi="Times New Roman" w:eastAsia="Times New Roman" w:cs="Times New Roman"/>
          <w:sz w:val="24"/>
          <w:szCs w:val="24"/>
        </w:rPr>
        <w:t>are</w:t>
      </w:r>
    </w:p>
    <w:p w:rsidRPr="00C35156" w:rsidR="002B5182" w:rsidP="003879B3" w:rsidRDefault="002B5182" w14:paraId="26D2CC7C" w14:textId="38236EF5">
      <w:pPr>
        <w:spacing w:after="0" w:line="480" w:lineRule="auto"/>
        <w:rPr>
          <w:rFonts w:ascii="Times New Roman" w:hAnsi="Times New Roman" w:eastAsia="Times New Roman" w:cs="Times New Roman"/>
          <w:sz w:val="24"/>
          <w:szCs w:val="24"/>
        </w:rPr>
      </w:pPr>
      <w:r w:rsidRPr="00C35156">
        <w:rPr>
          <w:rFonts w:ascii="Times New Roman" w:hAnsi="Times New Roman" w:eastAsia="Times New Roman" w:cs="Times New Roman"/>
          <w:sz w:val="24"/>
          <w:szCs w:val="24"/>
        </w:rPr>
        <w:br w:type="page"/>
      </w:r>
    </w:p>
    <w:p w:rsidRPr="00C35156" w:rsidR="00BD10B2" w:rsidP="00BD10B2" w:rsidRDefault="00BD10B2" w14:paraId="26DE47C6" w14:textId="3936AC5C">
      <w:pPr>
        <w:pStyle w:val="paragraph"/>
        <w:spacing w:before="0" w:beforeAutospacing="0" w:after="0" w:afterAutospacing="0" w:line="480" w:lineRule="auto"/>
        <w:jc w:val="center"/>
        <w:textAlignment w:val="baseline"/>
        <w:rPr>
          <w:b/>
          <w:bCs/>
        </w:rPr>
      </w:pPr>
      <w:r w:rsidRPr="00C35156">
        <w:rPr>
          <w:rStyle w:val="normaltextrun"/>
          <w:b/>
          <w:bCs/>
          <w:lang w:val="en"/>
        </w:rPr>
        <w:t xml:space="preserve">Development </w:t>
      </w:r>
      <w:r w:rsidRPr="00C35156" w:rsidR="00466AC7">
        <w:rPr>
          <w:rStyle w:val="normaltextrun"/>
          <w:b/>
          <w:bCs/>
          <w:lang w:val="en"/>
        </w:rPr>
        <w:t xml:space="preserve">and </w:t>
      </w:r>
      <w:r w:rsidRPr="00C35156" w:rsidR="00182BC0">
        <w:rPr>
          <w:rStyle w:val="normaltextrun"/>
          <w:b/>
          <w:bCs/>
          <w:lang w:val="en"/>
        </w:rPr>
        <w:t>E</w:t>
      </w:r>
      <w:r w:rsidRPr="00C35156" w:rsidR="00466AC7">
        <w:rPr>
          <w:rStyle w:val="normaltextrun"/>
          <w:b/>
          <w:bCs/>
          <w:lang w:val="en"/>
        </w:rPr>
        <w:t xml:space="preserve">volution </w:t>
      </w:r>
      <w:r w:rsidRPr="00C35156">
        <w:rPr>
          <w:rStyle w:val="normaltextrun"/>
          <w:b/>
          <w:bCs/>
          <w:lang w:val="en"/>
        </w:rPr>
        <w:t>of a</w:t>
      </w:r>
      <w:r w:rsidRPr="00C35156" w:rsidR="00FD5E7A">
        <w:rPr>
          <w:rStyle w:val="normaltextrun"/>
          <w:b/>
          <w:bCs/>
          <w:lang w:val="en"/>
        </w:rPr>
        <w:t xml:space="preserve"> </w:t>
      </w:r>
      <w:r w:rsidRPr="00C35156">
        <w:rPr>
          <w:b/>
          <w:bCs/>
        </w:rPr>
        <w:t xml:space="preserve">Comprehensive Mild Traumatic Brain Injury </w:t>
      </w:r>
      <w:r w:rsidRPr="00C35156" w:rsidR="007F1819">
        <w:rPr>
          <w:b/>
          <w:bCs/>
        </w:rPr>
        <w:t xml:space="preserve">(mTBI) </w:t>
      </w:r>
      <w:r w:rsidRPr="00C35156" w:rsidR="00186B9C">
        <w:rPr>
          <w:b/>
          <w:bCs/>
        </w:rPr>
        <w:t xml:space="preserve">Inpatient </w:t>
      </w:r>
      <w:r w:rsidRPr="00C35156">
        <w:rPr>
          <w:b/>
          <w:bCs/>
        </w:rPr>
        <w:t>Rehabilitation Program</w:t>
      </w:r>
      <w:r w:rsidRPr="00C35156" w:rsidR="00EF75E7">
        <w:rPr>
          <w:b/>
          <w:bCs/>
        </w:rPr>
        <w:t>:</w:t>
      </w:r>
      <w:r w:rsidRPr="00C35156" w:rsidR="005D477C">
        <w:rPr>
          <w:b/>
          <w:bCs/>
        </w:rPr>
        <w:t xml:space="preserve"> A Nursing Perspective</w:t>
      </w:r>
    </w:p>
    <w:p w:rsidRPr="00C35156" w:rsidR="00C177D4" w:rsidP="00430165" w:rsidRDefault="00C452A8" w14:paraId="3CCE7487" w14:textId="77777777">
      <w:pPr>
        <w:spacing w:after="0" w:line="480" w:lineRule="auto"/>
        <w:textAlignment w:val="baseline"/>
        <w:rPr>
          <w:rFonts w:ascii="Times New Roman" w:hAnsi="Times New Roman" w:eastAsia="Times New Roman" w:cs="Times New Roman"/>
          <w:b/>
          <w:bCs/>
          <w:sz w:val="24"/>
          <w:szCs w:val="24"/>
        </w:rPr>
      </w:pPr>
      <w:r w:rsidRPr="00C35156">
        <w:rPr>
          <w:rFonts w:ascii="Times New Roman" w:hAnsi="Times New Roman" w:eastAsia="Times New Roman" w:cs="Times New Roman"/>
          <w:b/>
          <w:bCs/>
          <w:sz w:val="24"/>
          <w:szCs w:val="24"/>
        </w:rPr>
        <w:tab/>
      </w:r>
    </w:p>
    <w:p w:rsidRPr="00C35156" w:rsidR="002D4E0E" w:rsidP="00575706" w:rsidRDefault="00C177D4" w14:paraId="14F0E35C" w14:textId="24A78A4B">
      <w:pPr>
        <w:spacing w:after="0" w:line="480" w:lineRule="auto"/>
        <w:ind w:firstLine="720"/>
        <w:textAlignment w:val="baseline"/>
        <w:rPr>
          <w:rFonts w:ascii="Times New Roman" w:hAnsi="Times New Roman" w:eastAsia="Times New Roman" w:cs="Times New Roman"/>
          <w:sz w:val="24"/>
          <w:szCs w:val="24"/>
          <w:vertAlign w:val="superscript"/>
        </w:rPr>
      </w:pPr>
      <w:r w:rsidRPr="496EF528" w:rsidR="1A0DD4E9">
        <w:rPr>
          <w:rFonts w:ascii="Times New Roman" w:hAnsi="Times New Roman" w:eastAsia="Times New Roman" w:cs="Times New Roman"/>
          <w:sz w:val="24"/>
          <w:szCs w:val="24"/>
        </w:rPr>
        <w:t xml:space="preserve">In 2008 the James A. Haley Veterans’ Hospital in Tampa, </w:t>
      </w:r>
      <w:commentRangeStart w:id="926769402"/>
      <w:r w:rsidRPr="496EF528" w:rsidR="1A0DD4E9">
        <w:rPr>
          <w:rFonts w:ascii="Times New Roman" w:hAnsi="Times New Roman" w:eastAsia="Times New Roman" w:cs="Times New Roman"/>
          <w:sz w:val="24"/>
          <w:szCs w:val="24"/>
        </w:rPr>
        <w:t>F</w:t>
      </w:r>
      <w:r w:rsidRPr="496EF528" w:rsidR="199ED25E">
        <w:rPr>
          <w:rFonts w:ascii="Times New Roman" w:hAnsi="Times New Roman" w:eastAsia="Times New Roman" w:cs="Times New Roman"/>
          <w:sz w:val="24"/>
          <w:szCs w:val="24"/>
        </w:rPr>
        <w:t>lorida</w:t>
      </w:r>
      <w:commentRangeEnd w:id="926769402"/>
      <w:r>
        <w:rPr>
          <w:rStyle w:val="CommentReference"/>
        </w:rPr>
        <w:commentReference w:id="926769402"/>
      </w:r>
      <w:r w:rsidRPr="496EF528" w:rsidR="1A0DD4E9">
        <w:rPr>
          <w:rFonts w:ascii="Times New Roman" w:hAnsi="Times New Roman" w:eastAsia="Times New Roman" w:cs="Times New Roman"/>
          <w:sz w:val="24"/>
          <w:szCs w:val="24"/>
        </w:rPr>
        <w:t xml:space="preserve"> </w:t>
      </w:r>
      <w:r w:rsidRPr="496EF528" w:rsidR="653A1253">
        <w:rPr>
          <w:rFonts w:ascii="Times New Roman" w:hAnsi="Times New Roman" w:eastAsia="Times New Roman" w:cs="Times New Roman"/>
          <w:sz w:val="24"/>
          <w:szCs w:val="24"/>
        </w:rPr>
        <w:t>instituted a</w:t>
      </w:r>
      <w:commentRangeStart w:id="852122173"/>
      <w:r w:rsidRPr="496EF528" w:rsidR="1A0DD4E9">
        <w:rPr>
          <w:rFonts w:ascii="Times New Roman" w:hAnsi="Times New Roman" w:eastAsia="Times New Roman" w:cs="Times New Roman"/>
          <w:sz w:val="24"/>
          <w:szCs w:val="24"/>
        </w:rPr>
        <w:t xml:space="preserve"> </w:t>
      </w:r>
      <w:commentRangeEnd w:id="852122173"/>
      <w:r>
        <w:rPr>
          <w:rStyle w:val="CommentReference"/>
        </w:rPr>
        <w:commentReference w:id="852122173"/>
      </w:r>
      <w:commentRangeStart w:id="1487682597"/>
      <w:r w:rsidRPr="496EF528" w:rsidR="1A0DD4E9">
        <w:rPr>
          <w:rFonts w:ascii="Times New Roman" w:hAnsi="Times New Roman" w:eastAsia="Times New Roman" w:cs="Times New Roman"/>
          <w:sz w:val="24"/>
          <w:szCs w:val="24"/>
        </w:rPr>
        <w:t>novel</w:t>
      </w:r>
      <w:commentRangeEnd w:id="1487682597"/>
      <w:r>
        <w:rPr>
          <w:rStyle w:val="CommentReference"/>
        </w:rPr>
        <w:commentReference w:id="1487682597"/>
      </w:r>
      <w:r w:rsidRPr="496EF528" w:rsidR="1A0DD4E9">
        <w:rPr>
          <w:rFonts w:ascii="Times New Roman" w:hAnsi="Times New Roman" w:eastAsia="Times New Roman" w:cs="Times New Roman"/>
          <w:sz w:val="24"/>
          <w:szCs w:val="24"/>
        </w:rPr>
        <w:t xml:space="preserve"> approach to inpatient rehabilitation for Special Operations</w:t>
      </w:r>
      <w:ins w:author="Guess, Dara R." w:date="2021-07-22T18:10:04.257Z" w:id="461480560">
        <w:del w:author="Sallah, Cheryl R" w:date="2021-07-26T21:11:11.568Z" w:id="801483903">
          <w:r w:rsidRPr="496EF528" w:rsidDel="00C177D4">
            <w:rPr>
              <w:rFonts w:ascii="Times New Roman" w:hAnsi="Times New Roman" w:eastAsia="Times New Roman" w:cs="Times New Roman"/>
              <w:sz w:val="24"/>
              <w:szCs w:val="24"/>
            </w:rPr>
            <w:delText>, Special</w:delText>
          </w:r>
        </w:del>
      </w:ins>
      <w:r w:rsidRPr="496EF528" w:rsidR="1A0DD4E9">
        <w:rPr>
          <w:rFonts w:ascii="Times New Roman" w:hAnsi="Times New Roman" w:eastAsia="Times New Roman" w:cs="Times New Roman"/>
          <w:sz w:val="24"/>
          <w:szCs w:val="24"/>
        </w:rPr>
        <w:t xml:space="preserve"> </w:t>
      </w:r>
      <w:commentRangeStart w:id="1867651046"/>
      <w:r w:rsidRPr="496EF528" w:rsidR="1A0DD4E9">
        <w:rPr>
          <w:rFonts w:ascii="Times New Roman" w:hAnsi="Times New Roman" w:eastAsia="Times New Roman" w:cs="Times New Roman"/>
          <w:sz w:val="24"/>
          <w:szCs w:val="24"/>
        </w:rPr>
        <w:t>Forces</w:t>
      </w:r>
      <w:ins w:author="Guess, Dara R." w:date="2021-07-22T18:10:16.16Z" w:id="2009216993">
        <w:r w:rsidRPr="496EF528" w:rsidR="10A87E7D">
          <w:rPr>
            <w:rFonts w:ascii="Times New Roman" w:hAnsi="Times New Roman" w:eastAsia="Times New Roman" w:cs="Times New Roman"/>
            <w:sz w:val="24"/>
            <w:szCs w:val="24"/>
          </w:rPr>
          <w:t>,</w:t>
        </w:r>
      </w:ins>
      <w:commentRangeEnd w:id="1867651046"/>
      <w:r>
        <w:rPr>
          <w:rStyle w:val="CommentReference"/>
        </w:rPr>
        <w:commentReference w:id="1867651046"/>
      </w:r>
      <w:r w:rsidRPr="496EF528" w:rsidR="1A0DD4E9">
        <w:rPr>
          <w:rFonts w:ascii="Times New Roman" w:hAnsi="Times New Roman" w:eastAsia="Times New Roman" w:cs="Times New Roman"/>
          <w:sz w:val="24"/>
          <w:szCs w:val="24"/>
        </w:rPr>
        <w:t xml:space="preserve"> and Veterans suffering from mild traumatic brain injury</w:t>
      </w:r>
      <w:r w:rsidRPr="496EF528" w:rsidR="3E1AA24A">
        <w:rPr>
          <w:rFonts w:ascii="Times New Roman" w:hAnsi="Times New Roman" w:eastAsia="Times New Roman" w:cs="Times New Roman"/>
          <w:sz w:val="24"/>
          <w:szCs w:val="24"/>
        </w:rPr>
        <w:t xml:space="preserve"> (</w:t>
      </w:r>
      <w:r w:rsidRPr="496EF528" w:rsidR="3E1AA24A">
        <w:rPr>
          <w:rFonts w:ascii="Times New Roman" w:hAnsi="Times New Roman" w:eastAsia="Times New Roman" w:cs="Times New Roman"/>
          <w:sz w:val="24"/>
          <w:szCs w:val="24"/>
        </w:rPr>
        <w:t>mTBI</w:t>
      </w:r>
      <w:r w:rsidRPr="496EF528" w:rsidR="3E1AA24A">
        <w:rPr>
          <w:rFonts w:ascii="Times New Roman" w:hAnsi="Times New Roman" w:eastAsia="Times New Roman" w:cs="Times New Roman"/>
          <w:sz w:val="24"/>
          <w:szCs w:val="24"/>
        </w:rPr>
        <w:t>)</w:t>
      </w:r>
      <w:commentRangeStart w:id="875270717"/>
      <w:r w:rsidRPr="496EF528" w:rsidR="1A0DD4E9">
        <w:rPr>
          <w:rFonts w:ascii="Times New Roman" w:hAnsi="Times New Roman" w:eastAsia="Times New Roman" w:cs="Times New Roman"/>
          <w:sz w:val="24"/>
          <w:szCs w:val="24"/>
        </w:rPr>
        <w:t>.</w:t>
      </w:r>
      <w:commentRangeEnd w:id="875270717"/>
      <w:r>
        <w:rPr>
          <w:rStyle w:val="CommentReference"/>
        </w:rPr>
        <w:commentReference w:id="875270717"/>
      </w:r>
      <w:r w:rsidRPr="496EF528" w:rsidR="1A0DD4E9">
        <w:rPr>
          <w:rFonts w:ascii="Times New Roman" w:hAnsi="Times New Roman" w:eastAsia="Times New Roman" w:cs="Times New Roman"/>
          <w:sz w:val="24"/>
          <w:szCs w:val="24"/>
        </w:rPr>
        <w:t xml:space="preserve"> Known as PREP, the Post-Deployment Rehabilitation and Evaluation Program has proved to be successful in improving patients’ physical and mental health status. Because of the program’s success and a request from the Special Operations Command (SOCOM), a decision was made to expand the program. In January 2020</w:t>
      </w:r>
      <w:r w:rsidRPr="496EF528" w:rsidR="18F3992F">
        <w:rPr>
          <w:rFonts w:ascii="Times New Roman" w:hAnsi="Times New Roman" w:eastAsia="Times New Roman" w:cs="Times New Roman"/>
          <w:sz w:val="24"/>
          <w:szCs w:val="24"/>
        </w:rPr>
        <w:t>,</w:t>
      </w:r>
      <w:r w:rsidRPr="496EF528" w:rsidR="1A0DD4E9">
        <w:rPr>
          <w:rFonts w:ascii="Times New Roman" w:hAnsi="Times New Roman" w:eastAsia="Times New Roman" w:cs="Times New Roman"/>
          <w:sz w:val="24"/>
          <w:szCs w:val="24"/>
        </w:rPr>
        <w:t xml:space="preserve"> a meeting was held to plan, develop, and expand national programs such Tampa’s PREP to the other four polytrauma rehabilitation centers within the VA’s Polytrauma System of Care</w:t>
      </w:r>
      <w:r w:rsidRPr="496EF528" w:rsidR="71051CA3">
        <w:rPr>
          <w:rFonts w:ascii="Times New Roman" w:hAnsi="Times New Roman" w:eastAsia="Times New Roman" w:cs="Times New Roman"/>
          <w:sz w:val="24"/>
          <w:szCs w:val="24"/>
        </w:rPr>
        <w:t>.</w:t>
      </w:r>
      <w:r w:rsidRPr="496EF528" w:rsidR="5B29DA6D">
        <w:rPr>
          <w:rFonts w:ascii="Times New Roman" w:hAnsi="Times New Roman" w:eastAsia="Times New Roman" w:cs="Times New Roman"/>
          <w:sz w:val="24"/>
          <w:szCs w:val="24"/>
          <w:vertAlign w:val="superscript"/>
        </w:rPr>
        <w:t>1</w:t>
      </w:r>
    </w:p>
    <w:p w:rsidRPr="00C35156" w:rsidR="00C452A8" w:rsidP="00C44339" w:rsidRDefault="00971665" w14:paraId="6377A55A" w14:textId="52B41EBB">
      <w:pPr>
        <w:spacing w:after="0" w:line="480" w:lineRule="auto"/>
        <w:ind w:firstLine="720"/>
        <w:textAlignment w:val="baseline"/>
        <w:rPr>
          <w:rFonts w:ascii="Times New Roman" w:hAnsi="Times New Roman" w:eastAsia="Times New Roman" w:cs="Times New Roman"/>
          <w:sz w:val="24"/>
          <w:szCs w:val="24"/>
        </w:rPr>
      </w:pPr>
      <w:r w:rsidRPr="00C35156">
        <w:rPr>
          <w:rFonts w:ascii="Times New Roman" w:hAnsi="Times New Roman" w:eastAsia="Times New Roman" w:cs="Times New Roman"/>
          <w:sz w:val="24"/>
          <w:szCs w:val="24"/>
        </w:rPr>
        <w:t>L</w:t>
      </w:r>
      <w:r w:rsidRPr="00C35156" w:rsidR="00C452A8">
        <w:rPr>
          <w:rFonts w:ascii="Times New Roman" w:hAnsi="Times New Roman" w:eastAsia="Times New Roman" w:cs="Times New Roman"/>
          <w:sz w:val="24"/>
          <w:szCs w:val="24"/>
        </w:rPr>
        <w:t>eadership from </w:t>
      </w:r>
      <w:r w:rsidRPr="00C35156" w:rsidR="00F10F01">
        <w:rPr>
          <w:rFonts w:ascii="Times New Roman" w:hAnsi="Times New Roman" w:eastAsia="Times New Roman" w:cs="Times New Roman"/>
          <w:sz w:val="24"/>
          <w:szCs w:val="24"/>
        </w:rPr>
        <w:t xml:space="preserve">the VA’s 5 </w:t>
      </w:r>
      <w:r w:rsidRPr="00C35156" w:rsidR="00C452A8">
        <w:rPr>
          <w:rFonts w:ascii="Times New Roman" w:hAnsi="Times New Roman" w:eastAsia="Times New Roman" w:cs="Times New Roman"/>
          <w:sz w:val="24"/>
          <w:szCs w:val="24"/>
        </w:rPr>
        <w:t>Polytrauma Centers (Minneapolis, MN</w:t>
      </w:r>
      <w:r w:rsidRPr="00C35156" w:rsidR="00DF1473">
        <w:rPr>
          <w:rFonts w:ascii="Times New Roman" w:hAnsi="Times New Roman" w:eastAsia="Times New Roman" w:cs="Times New Roman"/>
          <w:sz w:val="24"/>
          <w:szCs w:val="24"/>
        </w:rPr>
        <w:t>;</w:t>
      </w:r>
      <w:r w:rsidRPr="00C35156" w:rsidR="00C452A8">
        <w:rPr>
          <w:rFonts w:ascii="Times New Roman" w:hAnsi="Times New Roman" w:eastAsia="Times New Roman" w:cs="Times New Roman"/>
          <w:sz w:val="24"/>
          <w:szCs w:val="24"/>
        </w:rPr>
        <w:t xml:space="preserve"> Palo Alto, CA</w:t>
      </w:r>
      <w:r w:rsidRPr="00C35156" w:rsidR="00DF1473">
        <w:rPr>
          <w:rFonts w:ascii="Times New Roman" w:hAnsi="Times New Roman" w:eastAsia="Times New Roman" w:cs="Times New Roman"/>
          <w:sz w:val="24"/>
          <w:szCs w:val="24"/>
        </w:rPr>
        <w:t>;</w:t>
      </w:r>
      <w:r w:rsidRPr="00C35156" w:rsidR="00C452A8">
        <w:rPr>
          <w:rFonts w:ascii="Times New Roman" w:hAnsi="Times New Roman" w:eastAsia="Times New Roman" w:cs="Times New Roman"/>
          <w:sz w:val="24"/>
          <w:szCs w:val="24"/>
        </w:rPr>
        <w:t xml:space="preserve"> Richmond, VA</w:t>
      </w:r>
      <w:r w:rsidRPr="00C35156" w:rsidR="00DF1473">
        <w:rPr>
          <w:rFonts w:ascii="Times New Roman" w:hAnsi="Times New Roman" w:eastAsia="Times New Roman" w:cs="Times New Roman"/>
          <w:sz w:val="24"/>
          <w:szCs w:val="24"/>
        </w:rPr>
        <w:t>;</w:t>
      </w:r>
      <w:r w:rsidRPr="00C35156" w:rsidR="00C452A8">
        <w:rPr>
          <w:rFonts w:ascii="Times New Roman" w:hAnsi="Times New Roman" w:eastAsia="Times New Roman" w:cs="Times New Roman"/>
          <w:sz w:val="24"/>
          <w:szCs w:val="24"/>
        </w:rPr>
        <w:t xml:space="preserve"> San Antonio, TX</w:t>
      </w:r>
      <w:r w:rsidRPr="00C35156" w:rsidR="00DF1473">
        <w:rPr>
          <w:rFonts w:ascii="Times New Roman" w:hAnsi="Times New Roman" w:eastAsia="Times New Roman" w:cs="Times New Roman"/>
          <w:sz w:val="24"/>
          <w:szCs w:val="24"/>
        </w:rPr>
        <w:t>;</w:t>
      </w:r>
      <w:r w:rsidRPr="00C35156" w:rsidR="00C452A8">
        <w:rPr>
          <w:rFonts w:ascii="Times New Roman" w:hAnsi="Times New Roman" w:eastAsia="Times New Roman" w:cs="Times New Roman"/>
          <w:sz w:val="24"/>
          <w:szCs w:val="24"/>
        </w:rPr>
        <w:t xml:space="preserve"> and Tampa, FL)</w:t>
      </w:r>
      <w:r w:rsidRPr="00C35156" w:rsidR="00AF797B">
        <w:rPr>
          <w:rFonts w:ascii="Times New Roman" w:hAnsi="Times New Roman" w:eastAsia="Times New Roman" w:cs="Times New Roman"/>
          <w:sz w:val="24"/>
          <w:szCs w:val="24"/>
        </w:rPr>
        <w:t xml:space="preserve"> </w:t>
      </w:r>
      <w:r w:rsidRPr="00C35156" w:rsidR="00F10F01">
        <w:rPr>
          <w:rFonts w:ascii="Times New Roman" w:hAnsi="Times New Roman" w:eastAsia="Times New Roman" w:cs="Times New Roman"/>
          <w:sz w:val="24"/>
          <w:szCs w:val="24"/>
        </w:rPr>
        <w:t xml:space="preserve">met </w:t>
      </w:r>
      <w:r w:rsidRPr="00C35156" w:rsidR="00E741CD">
        <w:rPr>
          <w:rFonts w:ascii="Times New Roman" w:hAnsi="Times New Roman" w:eastAsia="Times New Roman" w:cs="Times New Roman"/>
          <w:sz w:val="24"/>
          <w:szCs w:val="24"/>
        </w:rPr>
        <w:t>in Tampa with the</w:t>
      </w:r>
      <w:r w:rsidRPr="00C35156" w:rsidR="00BB6797">
        <w:rPr>
          <w:rFonts w:ascii="Times New Roman" w:hAnsi="Times New Roman" w:eastAsia="Times New Roman" w:cs="Times New Roman"/>
          <w:sz w:val="24"/>
          <w:szCs w:val="24"/>
        </w:rPr>
        <w:t xml:space="preserve"> PREP</w:t>
      </w:r>
      <w:r w:rsidRPr="00C35156" w:rsidR="00222F3D">
        <w:rPr>
          <w:rFonts w:ascii="Times New Roman" w:hAnsi="Times New Roman" w:eastAsia="Times New Roman" w:cs="Times New Roman"/>
          <w:sz w:val="24"/>
          <w:szCs w:val="24"/>
        </w:rPr>
        <w:t xml:space="preserve"> rehabilitation</w:t>
      </w:r>
      <w:r w:rsidRPr="00C35156" w:rsidR="00CB05C7">
        <w:rPr>
          <w:rFonts w:ascii="Times New Roman" w:hAnsi="Times New Roman" w:eastAsia="Times New Roman" w:cs="Times New Roman"/>
          <w:sz w:val="24"/>
          <w:szCs w:val="24"/>
        </w:rPr>
        <w:t xml:space="preserve"> </w:t>
      </w:r>
      <w:r w:rsidRPr="00C35156" w:rsidR="00C452A8">
        <w:rPr>
          <w:rFonts w:ascii="Times New Roman" w:hAnsi="Times New Roman" w:eastAsia="Times New Roman" w:cs="Times New Roman"/>
          <w:sz w:val="24"/>
          <w:szCs w:val="24"/>
        </w:rPr>
        <w:t>subject matter experts to discuss expansion of</w:t>
      </w:r>
      <w:r w:rsidRPr="00C35156" w:rsidR="00AF797B">
        <w:rPr>
          <w:rFonts w:ascii="Times New Roman" w:hAnsi="Times New Roman" w:eastAsia="Times New Roman" w:cs="Times New Roman"/>
          <w:sz w:val="24"/>
          <w:szCs w:val="24"/>
        </w:rPr>
        <w:t xml:space="preserve"> the PREP therapeutic model.</w:t>
      </w:r>
      <w:r w:rsidRPr="00C35156" w:rsidR="00EB7551">
        <w:rPr>
          <w:rFonts w:ascii="Times New Roman" w:hAnsi="Times New Roman" w:eastAsia="Times New Roman" w:cs="Times New Roman"/>
          <w:sz w:val="24"/>
          <w:szCs w:val="24"/>
        </w:rPr>
        <w:t xml:space="preserve"> </w:t>
      </w:r>
      <w:r w:rsidRPr="00C35156" w:rsidR="00B64F8E">
        <w:rPr>
          <w:rFonts w:ascii="Times New Roman" w:hAnsi="Times New Roman" w:eastAsia="Times New Roman" w:cs="Times New Roman"/>
          <w:sz w:val="24"/>
          <w:szCs w:val="24"/>
        </w:rPr>
        <w:t>Following the meeting</w:t>
      </w:r>
      <w:r w:rsidRPr="00C35156" w:rsidR="004C6F20">
        <w:rPr>
          <w:rFonts w:ascii="Times New Roman" w:hAnsi="Times New Roman" w:eastAsia="Times New Roman" w:cs="Times New Roman"/>
          <w:sz w:val="24"/>
          <w:szCs w:val="24"/>
        </w:rPr>
        <w:t>,</w:t>
      </w:r>
      <w:r w:rsidRPr="00C35156" w:rsidR="00B64F8E">
        <w:rPr>
          <w:rFonts w:ascii="Times New Roman" w:hAnsi="Times New Roman" w:eastAsia="Times New Roman" w:cs="Times New Roman"/>
          <w:sz w:val="24"/>
          <w:szCs w:val="24"/>
        </w:rPr>
        <w:t xml:space="preserve"> </w:t>
      </w:r>
      <w:r w:rsidRPr="00C35156" w:rsidR="00984AF7">
        <w:rPr>
          <w:rFonts w:ascii="Times New Roman" w:hAnsi="Times New Roman" w:eastAsia="Times New Roman" w:cs="Times New Roman"/>
          <w:sz w:val="24"/>
          <w:szCs w:val="24"/>
        </w:rPr>
        <w:t>d</w:t>
      </w:r>
      <w:r w:rsidRPr="00C35156" w:rsidR="00C452A8">
        <w:rPr>
          <w:rFonts w:ascii="Times New Roman" w:hAnsi="Times New Roman" w:eastAsia="Times New Roman" w:cs="Times New Roman"/>
          <w:sz w:val="24"/>
          <w:szCs w:val="24"/>
        </w:rPr>
        <w:t>iscipline</w:t>
      </w:r>
      <w:r w:rsidRPr="00C35156" w:rsidR="00EC2936">
        <w:rPr>
          <w:rFonts w:ascii="Times New Roman" w:hAnsi="Times New Roman" w:eastAsia="Times New Roman" w:cs="Times New Roman"/>
          <w:sz w:val="24"/>
          <w:szCs w:val="24"/>
        </w:rPr>
        <w:t>-</w:t>
      </w:r>
      <w:r w:rsidRPr="00C35156" w:rsidR="00C452A8">
        <w:rPr>
          <w:rFonts w:ascii="Times New Roman" w:hAnsi="Times New Roman" w:eastAsia="Times New Roman" w:cs="Times New Roman"/>
          <w:sz w:val="24"/>
          <w:szCs w:val="24"/>
        </w:rPr>
        <w:t xml:space="preserve">specific work groups </w:t>
      </w:r>
      <w:r w:rsidRPr="00C35156" w:rsidR="00984AF7">
        <w:rPr>
          <w:rFonts w:ascii="Times New Roman" w:hAnsi="Times New Roman" w:eastAsia="Times New Roman" w:cs="Times New Roman"/>
          <w:sz w:val="24"/>
          <w:szCs w:val="24"/>
        </w:rPr>
        <w:t>met to</w:t>
      </w:r>
      <w:r w:rsidRPr="00C35156" w:rsidR="00C452A8">
        <w:rPr>
          <w:rFonts w:ascii="Times New Roman" w:hAnsi="Times New Roman" w:eastAsia="Times New Roman" w:cs="Times New Roman"/>
          <w:sz w:val="24"/>
          <w:szCs w:val="24"/>
        </w:rPr>
        <w:t xml:space="preserve"> continue expansion plans and disseminate best practices. This paper aims to share the importance</w:t>
      </w:r>
      <w:r w:rsidRPr="00C35156" w:rsidR="003536CC">
        <w:rPr>
          <w:rFonts w:ascii="Times New Roman" w:hAnsi="Times New Roman" w:eastAsia="Times New Roman" w:cs="Times New Roman"/>
          <w:sz w:val="24"/>
          <w:szCs w:val="24"/>
        </w:rPr>
        <w:t xml:space="preserve"> of rehabilitation </w:t>
      </w:r>
      <w:r w:rsidRPr="00C35156" w:rsidR="00C44339">
        <w:rPr>
          <w:rFonts w:ascii="Times New Roman" w:hAnsi="Times New Roman" w:eastAsia="Times New Roman" w:cs="Times New Roman"/>
          <w:sz w:val="24"/>
          <w:szCs w:val="24"/>
        </w:rPr>
        <w:t xml:space="preserve">nursing </w:t>
      </w:r>
      <w:r w:rsidRPr="00C35156" w:rsidR="00C452A8">
        <w:rPr>
          <w:rFonts w:ascii="Times New Roman" w:hAnsi="Times New Roman" w:eastAsia="Times New Roman" w:cs="Times New Roman"/>
          <w:sz w:val="24"/>
          <w:szCs w:val="24"/>
        </w:rPr>
        <w:t xml:space="preserve">practice considerations in </w:t>
      </w:r>
      <w:r w:rsidRPr="00C35156" w:rsidR="00AD7CE0">
        <w:rPr>
          <w:rFonts w:ascii="Times New Roman" w:hAnsi="Times New Roman" w:eastAsia="Times New Roman" w:cs="Times New Roman"/>
          <w:sz w:val="24"/>
          <w:szCs w:val="24"/>
        </w:rPr>
        <w:t>developing a</w:t>
      </w:r>
      <w:r w:rsidRPr="00C35156" w:rsidR="00C452A8">
        <w:rPr>
          <w:rFonts w:ascii="Times New Roman" w:hAnsi="Times New Roman" w:eastAsia="Times New Roman" w:cs="Times New Roman"/>
          <w:sz w:val="24"/>
          <w:szCs w:val="24"/>
        </w:rPr>
        <w:t> comprehensive </w:t>
      </w:r>
      <w:r w:rsidRPr="00C35156" w:rsidR="00C452A8">
        <w:rPr>
          <w:rFonts w:ascii="Times New Roman" w:hAnsi="Times New Roman" w:eastAsia="Times New Roman" w:cs="Times New Roman"/>
          <w:sz w:val="24"/>
          <w:szCs w:val="24"/>
          <w:lang w:val="en"/>
        </w:rPr>
        <w:t>individualized rehabilitation community reintegration (IRCR) treatment program.</w:t>
      </w:r>
      <w:r w:rsidRPr="00C35156" w:rsidR="00C452A8">
        <w:rPr>
          <w:rFonts w:ascii="Times New Roman" w:hAnsi="Times New Roman" w:eastAsia="Times New Roman" w:cs="Times New Roman"/>
          <w:sz w:val="24"/>
          <w:szCs w:val="24"/>
        </w:rPr>
        <w:t> </w:t>
      </w:r>
    </w:p>
    <w:p w:rsidRPr="00C35156" w:rsidR="00C43354" w:rsidP="00430165" w:rsidRDefault="00C43354" w14:paraId="36E8DB9C" w14:textId="77777777">
      <w:pPr>
        <w:spacing w:after="0" w:line="480" w:lineRule="auto"/>
        <w:textAlignment w:val="baseline"/>
        <w:rPr>
          <w:rFonts w:ascii="Times New Roman" w:hAnsi="Times New Roman" w:eastAsia="Times New Roman" w:cs="Times New Roman"/>
          <w:b/>
          <w:bCs/>
          <w:sz w:val="24"/>
          <w:szCs w:val="24"/>
        </w:rPr>
      </w:pPr>
    </w:p>
    <w:p w:rsidRPr="00C35156" w:rsidR="001E7020" w:rsidP="00430165" w:rsidRDefault="001E7020" w14:paraId="56250EF6" w14:textId="7380FFF9">
      <w:pPr>
        <w:spacing w:after="0" w:line="480" w:lineRule="auto"/>
        <w:textAlignment w:val="baseline"/>
        <w:rPr>
          <w:rFonts w:ascii="Times New Roman" w:hAnsi="Times New Roman" w:eastAsia="Times New Roman" w:cs="Times New Roman"/>
          <w:b/>
          <w:sz w:val="24"/>
          <w:szCs w:val="24"/>
        </w:rPr>
      </w:pPr>
      <w:r w:rsidRPr="00C35156">
        <w:rPr>
          <w:rFonts w:ascii="Times New Roman" w:hAnsi="Times New Roman" w:eastAsia="Times New Roman" w:cs="Times New Roman"/>
          <w:b/>
          <w:bCs/>
          <w:sz w:val="24"/>
          <w:szCs w:val="24"/>
        </w:rPr>
        <w:t>History </w:t>
      </w:r>
    </w:p>
    <w:p w:rsidRPr="00C35156" w:rsidR="003B4884" w:rsidP="00430165" w:rsidRDefault="003B4884" w14:paraId="66BBCEB4" w14:textId="44A573FD">
      <w:pPr>
        <w:spacing w:after="0" w:line="480" w:lineRule="auto"/>
        <w:ind w:firstLine="720"/>
        <w:textAlignment w:val="baseline"/>
        <w:rPr>
          <w:rFonts w:ascii="Times New Roman" w:hAnsi="Times New Roman" w:eastAsia="Times New Roman" w:cs="Times New Roman"/>
          <w:sz w:val="24"/>
          <w:szCs w:val="24"/>
        </w:rPr>
      </w:pPr>
      <w:r w:rsidRPr="00C35156">
        <w:rPr>
          <w:rFonts w:ascii="Times New Roman" w:hAnsi="Times New Roman" w:eastAsia="Times New Roman" w:cs="Times New Roman"/>
          <w:sz w:val="24"/>
          <w:szCs w:val="24"/>
        </w:rPr>
        <w:t>The</w:t>
      </w:r>
      <w:r w:rsidRPr="00C35156" w:rsidR="00EB7551">
        <w:rPr>
          <w:rFonts w:ascii="Times New Roman" w:hAnsi="Times New Roman" w:eastAsia="Times New Roman" w:cs="Times New Roman"/>
          <w:sz w:val="24"/>
          <w:szCs w:val="24"/>
        </w:rPr>
        <w:t xml:space="preserve"> </w:t>
      </w:r>
      <w:r w:rsidRPr="00C35156">
        <w:rPr>
          <w:rFonts w:ascii="Times New Roman" w:hAnsi="Times New Roman" w:eastAsia="Times New Roman" w:cs="Times New Roman"/>
          <w:sz w:val="24"/>
          <w:szCs w:val="24"/>
        </w:rPr>
        <w:t>Global War on Terror (GWOT)</w:t>
      </w:r>
      <w:r w:rsidRPr="00C35156" w:rsidR="00953B41">
        <w:rPr>
          <w:rFonts w:ascii="Times New Roman" w:hAnsi="Times New Roman" w:eastAsia="Times New Roman" w:cs="Times New Roman"/>
          <w:sz w:val="24"/>
          <w:szCs w:val="24"/>
        </w:rPr>
        <w:t>,</w:t>
      </w:r>
      <w:r w:rsidRPr="00C35156">
        <w:rPr>
          <w:rFonts w:ascii="Times New Roman" w:hAnsi="Times New Roman" w:eastAsia="Times New Roman" w:cs="Times New Roman"/>
          <w:sz w:val="24"/>
          <w:szCs w:val="24"/>
        </w:rPr>
        <w:t xml:space="preserve"> Operation Enduring Freedom (OEF) (2001</w:t>
      </w:r>
      <w:r w:rsidRPr="00C35156" w:rsidR="0030523F">
        <w:rPr>
          <w:rFonts w:ascii="Times New Roman" w:hAnsi="Times New Roman" w:eastAsia="Times New Roman" w:cs="Times New Roman"/>
          <w:sz w:val="24"/>
          <w:szCs w:val="24"/>
        </w:rPr>
        <w:t>-</w:t>
      </w:r>
      <w:r w:rsidRPr="00C35156">
        <w:rPr>
          <w:rFonts w:ascii="Times New Roman" w:hAnsi="Times New Roman" w:eastAsia="Times New Roman" w:cs="Times New Roman"/>
          <w:sz w:val="24"/>
          <w:szCs w:val="24"/>
        </w:rPr>
        <w:t>2014)</w:t>
      </w:r>
      <w:r w:rsidRPr="00C35156" w:rsidR="0030523F">
        <w:rPr>
          <w:rFonts w:ascii="Times New Roman" w:hAnsi="Times New Roman" w:eastAsia="Times New Roman" w:cs="Times New Roman"/>
          <w:sz w:val="24"/>
          <w:szCs w:val="24"/>
        </w:rPr>
        <w:t>,</w:t>
      </w:r>
      <w:r w:rsidRPr="00C35156">
        <w:rPr>
          <w:rFonts w:ascii="Times New Roman" w:hAnsi="Times New Roman" w:eastAsia="Times New Roman" w:cs="Times New Roman"/>
          <w:sz w:val="24"/>
          <w:szCs w:val="24"/>
        </w:rPr>
        <w:t xml:space="preserve"> and Operation Iraqi Freedom (OIF) (2003</w:t>
      </w:r>
      <w:r w:rsidRPr="00C35156" w:rsidR="0030523F">
        <w:rPr>
          <w:rFonts w:ascii="Times New Roman" w:hAnsi="Times New Roman" w:eastAsia="Times New Roman" w:cs="Times New Roman"/>
          <w:sz w:val="24"/>
          <w:szCs w:val="24"/>
        </w:rPr>
        <w:t>-</w:t>
      </w:r>
      <w:r w:rsidRPr="00C35156">
        <w:rPr>
          <w:rFonts w:ascii="Times New Roman" w:hAnsi="Times New Roman" w:eastAsia="Times New Roman" w:cs="Times New Roman"/>
          <w:sz w:val="24"/>
          <w:szCs w:val="24"/>
        </w:rPr>
        <w:t xml:space="preserve">2011) led to an increased need for specialized medical, </w:t>
      </w:r>
      <w:r w:rsidRPr="00C35156" w:rsidR="00EE6E57">
        <w:rPr>
          <w:rFonts w:ascii="Times New Roman" w:hAnsi="Times New Roman" w:eastAsia="Times New Roman" w:cs="Times New Roman"/>
          <w:sz w:val="24"/>
          <w:szCs w:val="24"/>
        </w:rPr>
        <w:t>surgical</w:t>
      </w:r>
      <w:r w:rsidRPr="00C35156" w:rsidR="002D6722">
        <w:rPr>
          <w:rFonts w:ascii="Times New Roman" w:hAnsi="Times New Roman" w:eastAsia="Times New Roman" w:cs="Times New Roman"/>
          <w:sz w:val="24"/>
          <w:szCs w:val="24"/>
        </w:rPr>
        <w:t>,</w:t>
      </w:r>
      <w:r w:rsidRPr="00C35156">
        <w:rPr>
          <w:rFonts w:ascii="Times New Roman" w:hAnsi="Times New Roman" w:eastAsia="Times New Roman" w:cs="Times New Roman"/>
          <w:sz w:val="24"/>
          <w:szCs w:val="24"/>
        </w:rPr>
        <w:t xml:space="preserve"> and rehabilitative services </w:t>
      </w:r>
      <w:r w:rsidRPr="00C35156" w:rsidR="00045A5F">
        <w:rPr>
          <w:rFonts w:ascii="Times New Roman" w:hAnsi="Times New Roman" w:eastAsia="Times New Roman" w:cs="Times New Roman"/>
          <w:sz w:val="24"/>
          <w:szCs w:val="24"/>
        </w:rPr>
        <w:t>for</w:t>
      </w:r>
      <w:r w:rsidRPr="00C35156">
        <w:rPr>
          <w:rFonts w:ascii="Times New Roman" w:hAnsi="Times New Roman" w:eastAsia="Times New Roman" w:cs="Times New Roman"/>
          <w:sz w:val="24"/>
          <w:szCs w:val="24"/>
        </w:rPr>
        <w:t xml:space="preserve"> both the Veterans Health Administration (V</w:t>
      </w:r>
      <w:r w:rsidRPr="00C35156" w:rsidR="00A82B54">
        <w:rPr>
          <w:rFonts w:ascii="Times New Roman" w:hAnsi="Times New Roman" w:eastAsia="Times New Roman" w:cs="Times New Roman"/>
          <w:sz w:val="24"/>
          <w:szCs w:val="24"/>
        </w:rPr>
        <w:t>H</w:t>
      </w:r>
      <w:r w:rsidRPr="00C35156">
        <w:rPr>
          <w:rFonts w:ascii="Times New Roman" w:hAnsi="Times New Roman" w:eastAsia="Times New Roman" w:cs="Times New Roman"/>
          <w:sz w:val="24"/>
          <w:szCs w:val="24"/>
        </w:rPr>
        <w:t>A) and the Defense Health Agency</w:t>
      </w:r>
      <w:r w:rsidRPr="00C35156" w:rsidR="009C605A">
        <w:rPr>
          <w:rFonts w:ascii="Times New Roman" w:hAnsi="Times New Roman" w:eastAsia="Times New Roman" w:cs="Times New Roman"/>
          <w:sz w:val="24"/>
          <w:szCs w:val="24"/>
        </w:rPr>
        <w:t>/Department of Defense</w:t>
      </w:r>
      <w:r w:rsidRPr="00C35156">
        <w:rPr>
          <w:rFonts w:ascii="Times New Roman" w:hAnsi="Times New Roman" w:eastAsia="Times New Roman" w:cs="Times New Roman"/>
          <w:sz w:val="24"/>
          <w:szCs w:val="24"/>
        </w:rPr>
        <w:t> (DHA).  In 2005, the VA established the Polytrauma System of Care</w:t>
      </w:r>
      <w:r w:rsidRPr="00C35156" w:rsidR="00776176">
        <w:rPr>
          <w:rFonts w:ascii="Times New Roman" w:hAnsi="Times New Roman" w:eastAsia="Times New Roman" w:cs="Times New Roman"/>
          <w:sz w:val="24"/>
          <w:szCs w:val="24"/>
        </w:rPr>
        <w:t xml:space="preserve"> (PSC)</w:t>
      </w:r>
      <w:r w:rsidRPr="00C35156">
        <w:rPr>
          <w:rFonts w:ascii="Times New Roman" w:hAnsi="Times New Roman" w:eastAsia="Times New Roman" w:cs="Times New Roman"/>
          <w:sz w:val="24"/>
          <w:szCs w:val="24"/>
        </w:rPr>
        <w:t>, </w:t>
      </w:r>
      <w:r w:rsidRPr="00C35156" w:rsidR="00AF797B">
        <w:rPr>
          <w:rFonts w:ascii="Times New Roman" w:hAnsi="Times New Roman" w:eastAsia="Times New Roman" w:cs="Times New Roman"/>
          <w:sz w:val="24"/>
          <w:szCs w:val="24"/>
        </w:rPr>
        <w:t>a</w:t>
      </w:r>
      <w:r w:rsidRPr="00C35156" w:rsidR="009C605A">
        <w:rPr>
          <w:rFonts w:ascii="Times New Roman" w:hAnsi="Times New Roman" w:eastAsia="Times New Roman" w:cs="Times New Roman"/>
          <w:sz w:val="24"/>
          <w:szCs w:val="24"/>
        </w:rPr>
        <w:t xml:space="preserve">n </w:t>
      </w:r>
      <w:r w:rsidRPr="00C35156">
        <w:rPr>
          <w:rFonts w:ascii="Times New Roman" w:hAnsi="Times New Roman" w:eastAsia="Times New Roman" w:cs="Times New Roman"/>
          <w:sz w:val="24"/>
          <w:szCs w:val="24"/>
          <w:lang w:val="en"/>
        </w:rPr>
        <w:t>integrated national network of specialized rehabilitation programs dedicated to </w:t>
      </w:r>
      <w:r w:rsidRPr="00C35156" w:rsidR="00784ED0">
        <w:rPr>
          <w:rFonts w:ascii="Times New Roman" w:hAnsi="Times New Roman" w:eastAsia="Times New Roman" w:cs="Times New Roman"/>
          <w:sz w:val="24"/>
          <w:szCs w:val="24"/>
          <w:lang w:val="en"/>
        </w:rPr>
        <w:t xml:space="preserve">combat and non-combat related traumatic brain injury (TBI) and polytrauma for </w:t>
      </w:r>
      <w:r w:rsidRPr="00C35156" w:rsidR="00AE79D5">
        <w:rPr>
          <w:rFonts w:ascii="Times New Roman" w:hAnsi="Times New Roman" w:eastAsia="Times New Roman" w:cs="Times New Roman"/>
          <w:sz w:val="24"/>
          <w:szCs w:val="24"/>
          <w:lang w:val="en"/>
        </w:rPr>
        <w:t>both a</w:t>
      </w:r>
      <w:r w:rsidRPr="00C35156">
        <w:rPr>
          <w:rFonts w:ascii="Times New Roman" w:hAnsi="Times New Roman" w:eastAsia="Times New Roman" w:cs="Times New Roman"/>
          <w:sz w:val="24"/>
          <w:szCs w:val="24"/>
          <w:lang w:val="en"/>
        </w:rPr>
        <w:t xml:space="preserve">ctive </w:t>
      </w:r>
      <w:r w:rsidRPr="00C35156" w:rsidR="00AE79D5">
        <w:rPr>
          <w:rFonts w:ascii="Times New Roman" w:hAnsi="Times New Roman" w:eastAsia="Times New Roman" w:cs="Times New Roman"/>
          <w:sz w:val="24"/>
          <w:szCs w:val="24"/>
          <w:lang w:val="en"/>
        </w:rPr>
        <w:t>d</w:t>
      </w:r>
      <w:r w:rsidRPr="00C35156">
        <w:rPr>
          <w:rFonts w:ascii="Times New Roman" w:hAnsi="Times New Roman" w:eastAsia="Times New Roman" w:cs="Times New Roman"/>
          <w:sz w:val="24"/>
          <w:szCs w:val="24"/>
          <w:lang w:val="en"/>
        </w:rPr>
        <w:t>uty </w:t>
      </w:r>
      <w:r w:rsidRPr="00C35156" w:rsidR="00AE79D5">
        <w:rPr>
          <w:rFonts w:ascii="Times New Roman" w:hAnsi="Times New Roman" w:eastAsia="Times New Roman" w:cs="Times New Roman"/>
          <w:sz w:val="24"/>
          <w:szCs w:val="24"/>
          <w:lang w:val="en"/>
        </w:rPr>
        <w:t>s</w:t>
      </w:r>
      <w:r w:rsidRPr="00C35156">
        <w:rPr>
          <w:rFonts w:ascii="Times New Roman" w:hAnsi="Times New Roman" w:eastAsia="Times New Roman" w:cs="Times New Roman"/>
          <w:sz w:val="24"/>
          <w:szCs w:val="24"/>
          <w:lang w:val="en"/>
        </w:rPr>
        <w:t xml:space="preserve">ervice </w:t>
      </w:r>
      <w:r w:rsidRPr="00C35156" w:rsidR="00AE79D5">
        <w:rPr>
          <w:rFonts w:ascii="Times New Roman" w:hAnsi="Times New Roman" w:eastAsia="Times New Roman" w:cs="Times New Roman"/>
          <w:sz w:val="24"/>
          <w:szCs w:val="24"/>
          <w:lang w:val="en"/>
        </w:rPr>
        <w:t>m</w:t>
      </w:r>
      <w:r w:rsidRPr="00C35156">
        <w:rPr>
          <w:rFonts w:ascii="Times New Roman" w:hAnsi="Times New Roman" w:eastAsia="Times New Roman" w:cs="Times New Roman"/>
          <w:sz w:val="24"/>
          <w:szCs w:val="24"/>
          <w:lang w:val="en"/>
        </w:rPr>
        <w:t>embers and Veterans</w:t>
      </w:r>
      <w:r w:rsidRPr="00C35156" w:rsidR="00F603E8">
        <w:rPr>
          <w:rFonts w:ascii="Times New Roman" w:hAnsi="Times New Roman" w:eastAsia="Times New Roman" w:cs="Times New Roman"/>
          <w:sz w:val="24"/>
          <w:szCs w:val="24"/>
          <w:lang w:val="en"/>
        </w:rPr>
        <w:t>.</w:t>
      </w:r>
      <w:r w:rsidRPr="00C35156" w:rsidR="00F603E8">
        <w:rPr>
          <w:rFonts w:ascii="Times New Roman" w:hAnsi="Times New Roman" w:eastAsia="Times New Roman" w:cs="Times New Roman"/>
          <w:sz w:val="24"/>
          <w:szCs w:val="24"/>
          <w:vertAlign w:val="superscript"/>
          <w:lang w:val="en"/>
        </w:rPr>
        <w:t>2</w:t>
      </w:r>
      <w:r w:rsidRPr="00C35156">
        <w:rPr>
          <w:rFonts w:ascii="Times New Roman" w:hAnsi="Times New Roman" w:eastAsia="Times New Roman" w:cs="Times New Roman"/>
          <w:sz w:val="24"/>
          <w:szCs w:val="24"/>
          <w:lang w:val="en"/>
        </w:rPr>
        <w:t>  </w:t>
      </w:r>
    </w:p>
    <w:p w:rsidRPr="00C35156" w:rsidR="001E7020" w:rsidP="00430165" w:rsidRDefault="003B4884" w14:paraId="4DF5B957" w14:textId="42301177">
      <w:pPr>
        <w:spacing w:after="0" w:line="480" w:lineRule="auto"/>
        <w:ind w:firstLine="720"/>
        <w:textAlignment w:val="baseline"/>
        <w:rPr>
          <w:rFonts w:ascii="Times New Roman" w:hAnsi="Times New Roman" w:eastAsia="Times New Roman" w:cs="Times New Roman"/>
          <w:sz w:val="24"/>
          <w:szCs w:val="24"/>
          <w:vertAlign w:val="superscript"/>
          <w:lang w:val="en"/>
        </w:rPr>
      </w:pPr>
      <w:r w:rsidRPr="00C35156">
        <w:rPr>
          <w:rFonts w:ascii="Times New Roman" w:hAnsi="Times New Roman" w:eastAsia="Times New Roman" w:cs="Times New Roman"/>
          <w:sz w:val="24"/>
          <w:szCs w:val="24"/>
          <w:lang w:val="en"/>
        </w:rPr>
        <w:t>Utilizing an interdisciplinary team model with an IRCR treatment plan, the PSC developed </w:t>
      </w:r>
      <w:r w:rsidRPr="00C35156" w:rsidR="00213C41">
        <w:rPr>
          <w:rFonts w:ascii="Times New Roman" w:hAnsi="Times New Roman" w:eastAsia="Times New Roman" w:cs="Times New Roman"/>
          <w:sz w:val="24"/>
          <w:szCs w:val="24"/>
          <w:lang w:val="en"/>
        </w:rPr>
        <w:t xml:space="preserve">and implemented advanced </w:t>
      </w:r>
      <w:r w:rsidRPr="00C35156">
        <w:rPr>
          <w:rFonts w:ascii="Times New Roman" w:hAnsi="Times New Roman" w:eastAsia="Times New Roman" w:cs="Times New Roman"/>
          <w:sz w:val="24"/>
          <w:szCs w:val="24"/>
          <w:lang w:val="en"/>
        </w:rPr>
        <w:t>inpatient rehabilitation interventions</w:t>
      </w:r>
      <w:r w:rsidRPr="00C35156" w:rsidR="00213C41">
        <w:rPr>
          <w:rFonts w:ascii="Times New Roman" w:hAnsi="Times New Roman" w:eastAsia="Times New Roman" w:cs="Times New Roman"/>
          <w:sz w:val="24"/>
          <w:szCs w:val="24"/>
          <w:lang w:val="en"/>
        </w:rPr>
        <w:t xml:space="preserve">. </w:t>
      </w:r>
      <w:r w:rsidRPr="00C35156" w:rsidR="009C605A">
        <w:rPr>
          <w:rFonts w:ascii="Times New Roman" w:hAnsi="Times New Roman" w:eastAsia="Times New Roman" w:cs="Times New Roman"/>
          <w:sz w:val="24"/>
          <w:szCs w:val="24"/>
          <w:lang w:val="en"/>
        </w:rPr>
        <w:t>I</w:t>
      </w:r>
      <w:r w:rsidRPr="00C35156" w:rsidR="00230D77">
        <w:rPr>
          <w:rFonts w:ascii="Times New Roman" w:hAnsi="Times New Roman" w:eastAsia="Times New Roman" w:cs="Times New Roman"/>
          <w:sz w:val="24"/>
          <w:szCs w:val="24"/>
          <w:lang w:val="en"/>
        </w:rPr>
        <w:t xml:space="preserve">npatient polytrauma teams </w:t>
      </w:r>
      <w:r w:rsidRPr="00C35156" w:rsidR="009C605A">
        <w:rPr>
          <w:rFonts w:ascii="Times New Roman" w:hAnsi="Times New Roman" w:eastAsia="Times New Roman" w:cs="Times New Roman"/>
          <w:sz w:val="24"/>
          <w:szCs w:val="24"/>
          <w:lang w:val="en"/>
        </w:rPr>
        <w:t xml:space="preserve">soon </w:t>
      </w:r>
      <w:r w:rsidRPr="00C35156" w:rsidR="00230D77">
        <w:rPr>
          <w:rFonts w:ascii="Times New Roman" w:hAnsi="Times New Roman" w:eastAsia="Times New Roman" w:cs="Times New Roman"/>
          <w:sz w:val="24"/>
          <w:szCs w:val="24"/>
          <w:lang w:val="en"/>
        </w:rPr>
        <w:t xml:space="preserve">recognized a cohort of patients with similar and </w:t>
      </w:r>
      <w:r w:rsidRPr="00C35156">
        <w:rPr>
          <w:rFonts w:ascii="Times New Roman" w:hAnsi="Times New Roman" w:eastAsia="Times New Roman" w:cs="Times New Roman"/>
          <w:sz w:val="24"/>
          <w:szCs w:val="24"/>
        </w:rPr>
        <w:t>complex symptomology</w:t>
      </w:r>
      <w:r w:rsidRPr="00C35156" w:rsidR="009C605A">
        <w:rPr>
          <w:rFonts w:ascii="Times New Roman" w:hAnsi="Times New Roman" w:eastAsia="Times New Roman" w:cs="Times New Roman"/>
          <w:sz w:val="24"/>
          <w:szCs w:val="24"/>
        </w:rPr>
        <w:t>:</w:t>
      </w:r>
      <w:r w:rsidRPr="00C35156" w:rsidR="00793846">
        <w:rPr>
          <w:rFonts w:ascii="Times New Roman" w:hAnsi="Times New Roman" w:eastAsia="Times New Roman" w:cs="Times New Roman"/>
          <w:sz w:val="24"/>
          <w:szCs w:val="24"/>
        </w:rPr>
        <w:t xml:space="preserve"> persistent </w:t>
      </w:r>
      <w:r w:rsidRPr="00C35156">
        <w:rPr>
          <w:rFonts w:ascii="Times New Roman" w:hAnsi="Times New Roman" w:eastAsia="Times New Roman" w:cs="Times New Roman"/>
          <w:sz w:val="24"/>
          <w:szCs w:val="24"/>
        </w:rPr>
        <w:t>pain, headache, poor sleep, cognitive challenges</w:t>
      </w:r>
      <w:r w:rsidRPr="00C35156" w:rsidR="00811388">
        <w:rPr>
          <w:rFonts w:ascii="Times New Roman" w:hAnsi="Times New Roman" w:eastAsia="Times New Roman" w:cs="Times New Roman"/>
          <w:sz w:val="24"/>
          <w:szCs w:val="24"/>
        </w:rPr>
        <w:t>,</w:t>
      </w:r>
      <w:r w:rsidRPr="00C35156">
        <w:rPr>
          <w:rFonts w:ascii="Times New Roman" w:hAnsi="Times New Roman" w:eastAsia="Times New Roman" w:cs="Times New Roman"/>
          <w:sz w:val="24"/>
          <w:szCs w:val="24"/>
        </w:rPr>
        <w:t> and mental health</w:t>
      </w:r>
      <w:r w:rsidRPr="00C35156" w:rsidR="00C14DC9">
        <w:rPr>
          <w:rFonts w:ascii="Times New Roman" w:hAnsi="Times New Roman" w:eastAsia="Times New Roman" w:cs="Times New Roman"/>
          <w:sz w:val="24"/>
          <w:szCs w:val="24"/>
        </w:rPr>
        <w:t xml:space="preserve"> sequelae</w:t>
      </w:r>
      <w:r w:rsidRPr="00C35156">
        <w:rPr>
          <w:rFonts w:ascii="Times New Roman" w:hAnsi="Times New Roman" w:eastAsia="Times New Roman" w:cs="Times New Roman"/>
          <w:sz w:val="24"/>
          <w:szCs w:val="24"/>
        </w:rPr>
        <w:t> (</w:t>
      </w:r>
      <w:r w:rsidRPr="00C35156" w:rsidR="000B47CB">
        <w:rPr>
          <w:rFonts w:ascii="Times New Roman" w:hAnsi="Times New Roman" w:eastAsia="Times New Roman" w:cs="Times New Roman"/>
          <w:sz w:val="24"/>
          <w:szCs w:val="24"/>
        </w:rPr>
        <w:t xml:space="preserve">e.g., </w:t>
      </w:r>
      <w:r w:rsidRPr="00C35156">
        <w:rPr>
          <w:rFonts w:ascii="Times New Roman" w:hAnsi="Times New Roman" w:eastAsia="Times New Roman" w:cs="Times New Roman"/>
          <w:sz w:val="24"/>
          <w:szCs w:val="24"/>
        </w:rPr>
        <w:t>anger, irritability, </w:t>
      </w:r>
      <w:r w:rsidRPr="00C35156" w:rsidR="00B651F8">
        <w:rPr>
          <w:rFonts w:ascii="Times New Roman" w:hAnsi="Times New Roman" w:eastAsia="Times New Roman" w:cs="Times New Roman"/>
          <w:sz w:val="24"/>
          <w:szCs w:val="24"/>
        </w:rPr>
        <w:t xml:space="preserve">PTSD, </w:t>
      </w:r>
      <w:r w:rsidRPr="00C35156" w:rsidR="00213C41">
        <w:rPr>
          <w:rFonts w:ascii="Times New Roman" w:hAnsi="Times New Roman" w:eastAsia="Times New Roman" w:cs="Times New Roman"/>
          <w:sz w:val="24"/>
          <w:szCs w:val="24"/>
        </w:rPr>
        <w:t xml:space="preserve">social/work interaction difficulties). </w:t>
      </w:r>
      <w:r w:rsidRPr="00C35156" w:rsidR="00CE6F05">
        <w:rPr>
          <w:rFonts w:ascii="Times New Roman" w:hAnsi="Times New Roman" w:eastAsia="Times New Roman" w:cs="Times New Roman"/>
          <w:sz w:val="24"/>
          <w:szCs w:val="24"/>
        </w:rPr>
        <w:t>Frequently</w:t>
      </w:r>
      <w:r w:rsidRPr="00C35156">
        <w:rPr>
          <w:rFonts w:ascii="Times New Roman" w:hAnsi="Times New Roman" w:eastAsia="Times New Roman" w:cs="Times New Roman"/>
          <w:sz w:val="24"/>
          <w:szCs w:val="24"/>
        </w:rPr>
        <w:t xml:space="preserve"> “hidden</w:t>
      </w:r>
      <w:r w:rsidRPr="00C35156" w:rsidR="000B47CB">
        <w:rPr>
          <w:rFonts w:ascii="Times New Roman" w:hAnsi="Times New Roman" w:eastAsia="Times New Roman" w:cs="Times New Roman"/>
          <w:sz w:val="24"/>
          <w:szCs w:val="24"/>
        </w:rPr>
        <w:t>,</w:t>
      </w:r>
      <w:r w:rsidRPr="00C35156">
        <w:rPr>
          <w:rFonts w:ascii="Times New Roman" w:hAnsi="Times New Roman" w:eastAsia="Times New Roman" w:cs="Times New Roman"/>
          <w:sz w:val="24"/>
          <w:szCs w:val="24"/>
        </w:rPr>
        <w:t>”</w:t>
      </w:r>
      <w:r w:rsidRPr="00C35156" w:rsidR="009C605A">
        <w:rPr>
          <w:rFonts w:ascii="Times New Roman" w:hAnsi="Times New Roman" w:eastAsia="Times New Roman" w:cs="Times New Roman"/>
          <w:sz w:val="24"/>
          <w:szCs w:val="24"/>
        </w:rPr>
        <w:t xml:space="preserve"> these symptoms</w:t>
      </w:r>
      <w:r w:rsidRPr="00C35156">
        <w:rPr>
          <w:rFonts w:ascii="Times New Roman" w:hAnsi="Times New Roman" w:eastAsia="Times New Roman" w:cs="Times New Roman"/>
          <w:sz w:val="24"/>
          <w:szCs w:val="24"/>
        </w:rPr>
        <w:t xml:space="preserve"> </w:t>
      </w:r>
      <w:r w:rsidRPr="00C35156" w:rsidR="00AF797B">
        <w:rPr>
          <w:rFonts w:ascii="Times New Roman" w:hAnsi="Times New Roman" w:eastAsia="Times New Roman" w:cs="Times New Roman"/>
          <w:sz w:val="24"/>
          <w:szCs w:val="24"/>
        </w:rPr>
        <w:t xml:space="preserve">were </w:t>
      </w:r>
      <w:r w:rsidRPr="00C35156" w:rsidR="000A438D">
        <w:rPr>
          <w:rFonts w:ascii="Times New Roman" w:hAnsi="Times New Roman" w:eastAsia="Times New Roman" w:cs="Times New Roman"/>
          <w:sz w:val="24"/>
          <w:szCs w:val="24"/>
        </w:rPr>
        <w:t xml:space="preserve">often </w:t>
      </w:r>
      <w:r w:rsidRPr="00C35156" w:rsidR="00AF797B">
        <w:rPr>
          <w:rFonts w:ascii="Times New Roman" w:hAnsi="Times New Roman" w:eastAsia="Times New Roman" w:cs="Times New Roman"/>
          <w:sz w:val="24"/>
          <w:szCs w:val="24"/>
        </w:rPr>
        <w:t xml:space="preserve">unmanaged, </w:t>
      </w:r>
      <w:r w:rsidRPr="00C35156">
        <w:rPr>
          <w:rFonts w:ascii="Times New Roman" w:hAnsi="Times New Roman" w:eastAsia="Times New Roman" w:cs="Times New Roman"/>
          <w:sz w:val="24"/>
          <w:szCs w:val="24"/>
        </w:rPr>
        <w:t>chronic in nature</w:t>
      </w:r>
      <w:r w:rsidRPr="00C35156" w:rsidR="000F6008">
        <w:rPr>
          <w:rFonts w:ascii="Times New Roman" w:hAnsi="Times New Roman" w:eastAsia="Times New Roman" w:cs="Times New Roman"/>
          <w:sz w:val="24"/>
          <w:szCs w:val="24"/>
        </w:rPr>
        <w:t>,</w:t>
      </w:r>
      <w:r w:rsidRPr="00C35156">
        <w:rPr>
          <w:rFonts w:ascii="Times New Roman" w:hAnsi="Times New Roman" w:eastAsia="Times New Roman" w:cs="Times New Roman"/>
          <w:sz w:val="24"/>
          <w:szCs w:val="24"/>
        </w:rPr>
        <w:t xml:space="preserve"> and </w:t>
      </w:r>
      <w:r w:rsidRPr="00C35156" w:rsidR="00CE6F05">
        <w:rPr>
          <w:rFonts w:ascii="Times New Roman" w:hAnsi="Times New Roman" w:eastAsia="Times New Roman" w:cs="Times New Roman"/>
          <w:sz w:val="24"/>
          <w:szCs w:val="24"/>
        </w:rPr>
        <w:t>difficult to</w:t>
      </w:r>
      <w:r w:rsidRPr="00C35156" w:rsidR="009C605A">
        <w:rPr>
          <w:rFonts w:ascii="Times New Roman" w:hAnsi="Times New Roman" w:eastAsia="Times New Roman" w:cs="Times New Roman"/>
          <w:sz w:val="24"/>
          <w:szCs w:val="24"/>
        </w:rPr>
        <w:t xml:space="preserve"> </w:t>
      </w:r>
      <w:r w:rsidRPr="00C35156">
        <w:rPr>
          <w:rFonts w:ascii="Times New Roman" w:hAnsi="Times New Roman" w:eastAsia="Times New Roman" w:cs="Times New Roman"/>
          <w:sz w:val="24"/>
          <w:szCs w:val="24"/>
        </w:rPr>
        <w:t>address in traditional</w:t>
      </w:r>
      <w:r w:rsidRPr="00C35156" w:rsidR="000448AC">
        <w:rPr>
          <w:rFonts w:ascii="Times New Roman" w:hAnsi="Times New Roman" w:eastAsia="Times New Roman" w:cs="Times New Roman"/>
          <w:sz w:val="24"/>
          <w:szCs w:val="24"/>
        </w:rPr>
        <w:t xml:space="preserve"> </w:t>
      </w:r>
      <w:r w:rsidRPr="00C35156">
        <w:rPr>
          <w:rFonts w:ascii="Times New Roman" w:hAnsi="Times New Roman" w:eastAsia="Times New Roman" w:cs="Times New Roman"/>
          <w:sz w:val="24"/>
          <w:szCs w:val="24"/>
        </w:rPr>
        <w:t>inpatient acute rehabilitation programs</w:t>
      </w:r>
      <w:r w:rsidRPr="00C35156" w:rsidR="00FC5689">
        <w:rPr>
          <w:rFonts w:ascii="Times New Roman" w:hAnsi="Times New Roman" w:eastAsia="Times New Roman" w:cs="Times New Roman"/>
          <w:sz w:val="24"/>
          <w:szCs w:val="24"/>
        </w:rPr>
        <w:t>.</w:t>
      </w:r>
      <w:r w:rsidRPr="00C35156" w:rsidR="00FC5689">
        <w:rPr>
          <w:rFonts w:ascii="Times New Roman" w:hAnsi="Times New Roman" w:eastAsia="Times New Roman" w:cs="Times New Roman"/>
          <w:sz w:val="24"/>
          <w:szCs w:val="24"/>
          <w:vertAlign w:val="superscript"/>
        </w:rPr>
        <w:t>3</w:t>
      </w:r>
    </w:p>
    <w:p w:rsidRPr="00C35156" w:rsidR="001E7020" w:rsidP="00430165" w:rsidRDefault="0096186C" w14:paraId="66D4124C" w14:textId="1F01BB4E">
      <w:pPr>
        <w:spacing w:after="0" w:line="480" w:lineRule="auto"/>
        <w:ind w:firstLine="720"/>
        <w:textAlignment w:val="baseline"/>
        <w:rPr>
          <w:rFonts w:ascii="Times New Roman" w:hAnsi="Times New Roman" w:eastAsia="Times New Roman" w:cs="Times New Roman"/>
          <w:sz w:val="24"/>
          <w:szCs w:val="24"/>
        </w:rPr>
      </w:pPr>
      <w:r w:rsidRPr="00C35156">
        <w:rPr>
          <w:rFonts w:ascii="Times New Roman" w:hAnsi="Times New Roman" w:eastAsia="Times New Roman" w:cs="Times New Roman"/>
          <w:sz w:val="24"/>
          <w:szCs w:val="24"/>
        </w:rPr>
        <w:t xml:space="preserve">The Tampa VAMC opened its PREP </w:t>
      </w:r>
      <w:r w:rsidRPr="00C35156" w:rsidR="0002470D">
        <w:rPr>
          <w:rFonts w:ascii="Times New Roman" w:hAnsi="Times New Roman" w:eastAsia="Times New Roman" w:cs="Times New Roman"/>
          <w:sz w:val="24"/>
          <w:szCs w:val="24"/>
        </w:rPr>
        <w:t>program</w:t>
      </w:r>
      <w:r w:rsidRPr="00C35156">
        <w:rPr>
          <w:rFonts w:ascii="Times New Roman" w:hAnsi="Times New Roman" w:eastAsia="Times New Roman" w:cs="Times New Roman"/>
          <w:sz w:val="24"/>
          <w:szCs w:val="24"/>
        </w:rPr>
        <w:t xml:space="preserve"> in 2008</w:t>
      </w:r>
      <w:r w:rsidRPr="00C35156" w:rsidR="0002470D">
        <w:rPr>
          <w:rFonts w:ascii="Times New Roman" w:hAnsi="Times New Roman" w:eastAsia="Times New Roman" w:cs="Times New Roman"/>
          <w:sz w:val="24"/>
          <w:szCs w:val="24"/>
        </w:rPr>
        <w:t xml:space="preserve"> t</w:t>
      </w:r>
      <w:r w:rsidRPr="00C35156" w:rsidR="001E7020">
        <w:rPr>
          <w:rFonts w:ascii="Times New Roman" w:hAnsi="Times New Roman" w:eastAsia="Times New Roman" w:cs="Times New Roman"/>
          <w:sz w:val="24"/>
          <w:szCs w:val="24"/>
        </w:rPr>
        <w:t>o address </w:t>
      </w:r>
      <w:r w:rsidRPr="00C35156" w:rsidR="002D273A">
        <w:rPr>
          <w:rFonts w:ascii="Times New Roman" w:hAnsi="Times New Roman" w:eastAsia="Times New Roman" w:cs="Times New Roman"/>
          <w:sz w:val="24"/>
          <w:szCs w:val="24"/>
        </w:rPr>
        <w:t xml:space="preserve">the needs of </w:t>
      </w:r>
      <w:r w:rsidRPr="00C35156" w:rsidR="001E7020">
        <w:rPr>
          <w:rFonts w:ascii="Times New Roman" w:hAnsi="Times New Roman" w:eastAsia="Times New Roman" w:cs="Times New Roman"/>
          <w:sz w:val="24"/>
          <w:szCs w:val="24"/>
        </w:rPr>
        <w:t>th</w:t>
      </w:r>
      <w:r w:rsidRPr="00C35156" w:rsidR="009C605A">
        <w:rPr>
          <w:rFonts w:ascii="Times New Roman" w:hAnsi="Times New Roman" w:eastAsia="Times New Roman" w:cs="Times New Roman"/>
          <w:sz w:val="24"/>
          <w:szCs w:val="24"/>
        </w:rPr>
        <w:t>is</w:t>
      </w:r>
      <w:r w:rsidRPr="00C35156" w:rsidR="001E7020">
        <w:rPr>
          <w:rFonts w:ascii="Times New Roman" w:hAnsi="Times New Roman" w:eastAsia="Times New Roman" w:cs="Times New Roman"/>
          <w:sz w:val="24"/>
          <w:szCs w:val="24"/>
        </w:rPr>
        <w:t xml:space="preserve"> population </w:t>
      </w:r>
      <w:r w:rsidRPr="00C35156" w:rsidR="00C2695D">
        <w:rPr>
          <w:rFonts w:ascii="Times New Roman" w:hAnsi="Times New Roman" w:eastAsia="Times New Roman" w:cs="Times New Roman"/>
          <w:sz w:val="24"/>
          <w:szCs w:val="24"/>
        </w:rPr>
        <w:t xml:space="preserve">and their </w:t>
      </w:r>
      <w:r w:rsidRPr="00C35156" w:rsidR="002D273A">
        <w:rPr>
          <w:rFonts w:ascii="Times New Roman" w:hAnsi="Times New Roman" w:eastAsia="Times New Roman" w:cs="Times New Roman"/>
          <w:sz w:val="24"/>
          <w:szCs w:val="24"/>
        </w:rPr>
        <w:t xml:space="preserve">suffering from </w:t>
      </w:r>
      <w:r w:rsidRPr="00C35156" w:rsidR="001E7020">
        <w:rPr>
          <w:rFonts w:ascii="Times New Roman" w:hAnsi="Times New Roman" w:eastAsia="Times New Roman" w:cs="Times New Roman"/>
          <w:sz w:val="24"/>
          <w:szCs w:val="24"/>
        </w:rPr>
        <w:t>chronic sequelae related to mild traumatic brain injury (mTBI)</w:t>
      </w:r>
      <w:r w:rsidRPr="00C35156" w:rsidR="00C26184">
        <w:rPr>
          <w:rFonts w:ascii="Times New Roman" w:hAnsi="Times New Roman" w:eastAsia="Times New Roman" w:cs="Times New Roman"/>
          <w:sz w:val="24"/>
          <w:szCs w:val="24"/>
        </w:rPr>
        <w:t>.</w:t>
      </w:r>
      <w:r w:rsidRPr="00C35156" w:rsidR="001E7020">
        <w:rPr>
          <w:rFonts w:ascii="Times New Roman" w:hAnsi="Times New Roman" w:eastAsia="Times New Roman" w:cs="Times New Roman"/>
          <w:sz w:val="24"/>
          <w:szCs w:val="24"/>
        </w:rPr>
        <w:t> PREP</w:t>
      </w:r>
      <w:r w:rsidRPr="00C35156" w:rsidR="002F268A">
        <w:rPr>
          <w:rFonts w:ascii="Times New Roman" w:hAnsi="Times New Roman" w:eastAsia="Times New Roman" w:cs="Times New Roman"/>
          <w:sz w:val="24"/>
          <w:szCs w:val="24"/>
        </w:rPr>
        <w:t xml:space="preserve"> began with six </w:t>
      </w:r>
      <w:r w:rsidRPr="00C35156" w:rsidR="00CF7D38">
        <w:rPr>
          <w:rFonts w:ascii="Times New Roman" w:hAnsi="Times New Roman" w:eastAsia="Times New Roman" w:cs="Times New Roman"/>
          <w:sz w:val="24"/>
          <w:szCs w:val="24"/>
        </w:rPr>
        <w:t xml:space="preserve">inpatient rehabilitation </w:t>
      </w:r>
      <w:r w:rsidRPr="00C35156" w:rsidR="001E7020">
        <w:rPr>
          <w:rFonts w:ascii="Times New Roman" w:hAnsi="Times New Roman" w:eastAsia="Times New Roman" w:cs="Times New Roman"/>
          <w:sz w:val="24"/>
          <w:szCs w:val="24"/>
        </w:rPr>
        <w:t>beds </w:t>
      </w:r>
      <w:r w:rsidRPr="00C35156" w:rsidR="00CC0ED7">
        <w:rPr>
          <w:rFonts w:ascii="Times New Roman" w:hAnsi="Times New Roman" w:eastAsia="Times New Roman" w:cs="Times New Roman"/>
          <w:sz w:val="24"/>
          <w:szCs w:val="24"/>
        </w:rPr>
        <w:t xml:space="preserve">for a </w:t>
      </w:r>
      <w:r w:rsidRPr="00C35156" w:rsidR="0078388F">
        <w:rPr>
          <w:rFonts w:ascii="Times New Roman" w:hAnsi="Times New Roman" w:eastAsia="Times New Roman" w:cs="Times New Roman"/>
          <w:sz w:val="24"/>
          <w:szCs w:val="24"/>
        </w:rPr>
        <w:t>3</w:t>
      </w:r>
      <w:r w:rsidRPr="00C35156" w:rsidR="00CE6F05">
        <w:rPr>
          <w:rFonts w:ascii="Times New Roman" w:hAnsi="Times New Roman" w:eastAsia="Times New Roman" w:cs="Times New Roman"/>
          <w:sz w:val="24"/>
          <w:szCs w:val="24"/>
        </w:rPr>
        <w:t xml:space="preserve">-week </w:t>
      </w:r>
      <w:r w:rsidRPr="00C35156" w:rsidR="00CC0ED7">
        <w:rPr>
          <w:rFonts w:ascii="Times New Roman" w:hAnsi="Times New Roman" w:eastAsia="Times New Roman" w:cs="Times New Roman"/>
          <w:sz w:val="24"/>
          <w:szCs w:val="24"/>
        </w:rPr>
        <w:t xml:space="preserve">program </w:t>
      </w:r>
      <w:r w:rsidRPr="00C35156" w:rsidR="00FF7B03">
        <w:rPr>
          <w:rFonts w:ascii="Times New Roman" w:hAnsi="Times New Roman" w:eastAsia="Times New Roman" w:cs="Times New Roman"/>
          <w:sz w:val="24"/>
          <w:szCs w:val="24"/>
        </w:rPr>
        <w:t xml:space="preserve">of comprehensive </w:t>
      </w:r>
      <w:r w:rsidRPr="00C35156" w:rsidR="002F268A">
        <w:rPr>
          <w:rFonts w:ascii="Times New Roman" w:hAnsi="Times New Roman" w:eastAsia="Times New Roman" w:cs="Times New Roman"/>
          <w:sz w:val="24"/>
          <w:szCs w:val="24"/>
        </w:rPr>
        <w:t>symptom assessment</w:t>
      </w:r>
      <w:r w:rsidRPr="00C35156" w:rsidR="00B651F8">
        <w:rPr>
          <w:rFonts w:ascii="Times New Roman" w:hAnsi="Times New Roman" w:eastAsia="Times New Roman" w:cs="Times New Roman"/>
          <w:sz w:val="24"/>
          <w:szCs w:val="24"/>
        </w:rPr>
        <w:t>, evaluation</w:t>
      </w:r>
      <w:r w:rsidRPr="00C35156" w:rsidR="00CE6F05">
        <w:rPr>
          <w:rFonts w:ascii="Times New Roman" w:hAnsi="Times New Roman" w:eastAsia="Times New Roman" w:cs="Times New Roman"/>
          <w:sz w:val="24"/>
          <w:szCs w:val="24"/>
        </w:rPr>
        <w:t>s,</w:t>
      </w:r>
      <w:r w:rsidRPr="00C35156" w:rsidR="00B651F8">
        <w:rPr>
          <w:rFonts w:ascii="Times New Roman" w:hAnsi="Times New Roman" w:eastAsia="Times New Roman" w:cs="Times New Roman"/>
          <w:sz w:val="24"/>
          <w:szCs w:val="24"/>
        </w:rPr>
        <w:t xml:space="preserve"> and recommendations</w:t>
      </w:r>
      <w:r w:rsidRPr="00C35156" w:rsidR="002F268A">
        <w:rPr>
          <w:rFonts w:ascii="Times New Roman" w:hAnsi="Times New Roman" w:eastAsia="Times New Roman" w:cs="Times New Roman"/>
          <w:sz w:val="24"/>
          <w:szCs w:val="24"/>
        </w:rPr>
        <w:t xml:space="preserve">. </w:t>
      </w:r>
      <w:r w:rsidRPr="00C35156" w:rsidR="00530D21">
        <w:rPr>
          <w:rFonts w:ascii="Times New Roman" w:hAnsi="Times New Roman" w:eastAsia="Times New Roman" w:cs="Times New Roman"/>
          <w:sz w:val="24"/>
          <w:szCs w:val="24"/>
        </w:rPr>
        <w:t xml:space="preserve">Following </w:t>
      </w:r>
      <w:r w:rsidRPr="00C35156" w:rsidR="001E7020">
        <w:rPr>
          <w:rFonts w:ascii="Times New Roman" w:hAnsi="Times New Roman" w:eastAsia="Times New Roman" w:cs="Times New Roman"/>
          <w:sz w:val="24"/>
          <w:szCs w:val="24"/>
        </w:rPr>
        <w:t xml:space="preserve">completion of the program, </w:t>
      </w:r>
      <w:r w:rsidRPr="00C35156" w:rsidR="00CF7D38">
        <w:rPr>
          <w:rFonts w:ascii="Times New Roman" w:hAnsi="Times New Roman" w:eastAsia="Times New Roman" w:cs="Times New Roman"/>
          <w:sz w:val="24"/>
          <w:szCs w:val="24"/>
        </w:rPr>
        <w:t xml:space="preserve">patients were discharged </w:t>
      </w:r>
      <w:r w:rsidRPr="00C35156" w:rsidR="00B64E97">
        <w:rPr>
          <w:rFonts w:ascii="Times New Roman" w:hAnsi="Times New Roman" w:eastAsia="Times New Roman" w:cs="Times New Roman"/>
          <w:sz w:val="24"/>
          <w:szCs w:val="24"/>
        </w:rPr>
        <w:t xml:space="preserve">to return </w:t>
      </w:r>
      <w:r w:rsidRPr="00C35156" w:rsidR="00FF7B03">
        <w:rPr>
          <w:rFonts w:ascii="Times New Roman" w:hAnsi="Times New Roman" w:eastAsia="Times New Roman" w:cs="Times New Roman"/>
          <w:sz w:val="24"/>
          <w:szCs w:val="24"/>
        </w:rPr>
        <w:t xml:space="preserve">to their designated military treatment </w:t>
      </w:r>
      <w:r w:rsidRPr="00C35156" w:rsidR="001E7020">
        <w:rPr>
          <w:rFonts w:ascii="Times New Roman" w:hAnsi="Times New Roman" w:eastAsia="Times New Roman" w:cs="Times New Roman"/>
          <w:sz w:val="24"/>
          <w:szCs w:val="24"/>
        </w:rPr>
        <w:t>facilities (MTF) or </w:t>
      </w:r>
      <w:r w:rsidRPr="00C35156" w:rsidR="00C3458A">
        <w:rPr>
          <w:rFonts w:ascii="Times New Roman" w:hAnsi="Times New Roman" w:eastAsia="Times New Roman" w:cs="Times New Roman"/>
          <w:sz w:val="24"/>
          <w:szCs w:val="24"/>
        </w:rPr>
        <w:t>VA medical facilit</w:t>
      </w:r>
      <w:r w:rsidRPr="00C35156" w:rsidR="00CC706E">
        <w:rPr>
          <w:rFonts w:ascii="Times New Roman" w:hAnsi="Times New Roman" w:eastAsia="Times New Roman" w:cs="Times New Roman"/>
          <w:sz w:val="24"/>
          <w:szCs w:val="24"/>
        </w:rPr>
        <w:t>ies</w:t>
      </w:r>
      <w:r w:rsidRPr="00C35156" w:rsidR="00C3458A">
        <w:rPr>
          <w:rFonts w:ascii="Times New Roman" w:hAnsi="Times New Roman" w:eastAsia="Times New Roman" w:cs="Times New Roman"/>
          <w:sz w:val="24"/>
          <w:szCs w:val="24"/>
        </w:rPr>
        <w:t xml:space="preserve"> </w:t>
      </w:r>
      <w:r w:rsidRPr="00C35156" w:rsidR="001E7020">
        <w:rPr>
          <w:rFonts w:ascii="Times New Roman" w:hAnsi="Times New Roman" w:eastAsia="Times New Roman" w:cs="Times New Roman"/>
          <w:sz w:val="24"/>
          <w:szCs w:val="24"/>
        </w:rPr>
        <w:t xml:space="preserve">with </w:t>
      </w:r>
      <w:r w:rsidRPr="00C35156" w:rsidR="00D75ECF">
        <w:rPr>
          <w:rFonts w:ascii="Times New Roman" w:hAnsi="Times New Roman" w:eastAsia="Times New Roman" w:cs="Times New Roman"/>
          <w:sz w:val="24"/>
          <w:szCs w:val="24"/>
        </w:rPr>
        <w:t xml:space="preserve">detailed </w:t>
      </w:r>
      <w:r w:rsidRPr="00C35156" w:rsidR="001E7020">
        <w:rPr>
          <w:rFonts w:ascii="Times New Roman" w:hAnsi="Times New Roman" w:eastAsia="Times New Roman" w:cs="Times New Roman"/>
          <w:sz w:val="24"/>
          <w:szCs w:val="24"/>
        </w:rPr>
        <w:t>plan</w:t>
      </w:r>
      <w:r w:rsidRPr="00C35156" w:rsidR="00CE6F05">
        <w:rPr>
          <w:rFonts w:ascii="Times New Roman" w:hAnsi="Times New Roman" w:eastAsia="Times New Roman" w:cs="Times New Roman"/>
          <w:sz w:val="24"/>
          <w:szCs w:val="24"/>
        </w:rPr>
        <w:t>s</w:t>
      </w:r>
      <w:r w:rsidRPr="00C35156" w:rsidR="001E7020">
        <w:rPr>
          <w:rFonts w:ascii="Times New Roman" w:hAnsi="Times New Roman" w:eastAsia="Times New Roman" w:cs="Times New Roman"/>
          <w:sz w:val="24"/>
          <w:szCs w:val="24"/>
        </w:rPr>
        <w:t xml:space="preserve"> for </w:t>
      </w:r>
      <w:r w:rsidRPr="00C35156" w:rsidR="002F268A">
        <w:rPr>
          <w:rFonts w:ascii="Times New Roman" w:hAnsi="Times New Roman" w:eastAsia="Times New Roman" w:cs="Times New Roman"/>
          <w:sz w:val="24"/>
          <w:szCs w:val="24"/>
        </w:rPr>
        <w:t>follow-up t</w:t>
      </w:r>
      <w:r w:rsidRPr="00C35156" w:rsidR="001E7020">
        <w:rPr>
          <w:rFonts w:ascii="Times New Roman" w:hAnsi="Times New Roman" w:eastAsia="Times New Roman" w:cs="Times New Roman"/>
          <w:sz w:val="24"/>
          <w:szCs w:val="24"/>
        </w:rPr>
        <w:t>reatment and care.  </w:t>
      </w:r>
    </w:p>
    <w:p w:rsidRPr="00C35156" w:rsidR="002D7276" w:rsidP="00430165" w:rsidRDefault="1C1264BF" w14:paraId="5BB34A09" w14:textId="4F3B2A99">
      <w:pPr>
        <w:spacing w:after="0" w:line="480" w:lineRule="auto"/>
        <w:ind w:firstLine="720"/>
        <w:textAlignment w:val="baseline"/>
        <w:rPr>
          <w:rFonts w:ascii="Times New Roman" w:hAnsi="Times New Roman" w:eastAsia="Times New Roman" w:cs="Times New Roman"/>
          <w:sz w:val="24"/>
          <w:szCs w:val="24"/>
        </w:rPr>
      </w:pPr>
      <w:r w:rsidRPr="53930315" w:rsidR="1C1264BF">
        <w:rPr>
          <w:rFonts w:ascii="Times New Roman" w:hAnsi="Times New Roman" w:eastAsia="Times New Roman" w:cs="Times New Roman"/>
          <w:sz w:val="24"/>
          <w:szCs w:val="24"/>
        </w:rPr>
        <w:t>There has been e</w:t>
      </w:r>
      <w:r w:rsidRPr="53930315" w:rsidR="658A3F36">
        <w:rPr>
          <w:rFonts w:ascii="Times New Roman" w:hAnsi="Times New Roman" w:eastAsia="Times New Roman" w:cs="Times New Roman"/>
          <w:sz w:val="24"/>
          <w:szCs w:val="24"/>
        </w:rPr>
        <w:t xml:space="preserve">xtensive </w:t>
      </w:r>
      <w:r w:rsidRPr="53930315" w:rsidR="0D94D76D">
        <w:rPr>
          <w:rFonts w:ascii="Times New Roman" w:hAnsi="Times New Roman" w:eastAsia="Times New Roman" w:cs="Times New Roman"/>
          <w:sz w:val="24"/>
          <w:szCs w:val="24"/>
        </w:rPr>
        <w:t xml:space="preserve">research </w:t>
      </w:r>
      <w:r w:rsidRPr="53930315" w:rsidR="542D7D47">
        <w:rPr>
          <w:rFonts w:ascii="Times New Roman" w:hAnsi="Times New Roman" w:eastAsia="Times New Roman" w:cs="Times New Roman"/>
          <w:sz w:val="24"/>
          <w:szCs w:val="24"/>
        </w:rPr>
        <w:t xml:space="preserve">on </w:t>
      </w:r>
      <w:proofErr w:type="spellStart"/>
      <w:r w:rsidRPr="53930315" w:rsidR="542D7D47">
        <w:rPr>
          <w:rFonts w:ascii="Times New Roman" w:hAnsi="Times New Roman" w:eastAsia="Times New Roman" w:cs="Times New Roman"/>
          <w:sz w:val="24"/>
          <w:szCs w:val="24"/>
        </w:rPr>
        <w:t>mTBI</w:t>
      </w:r>
      <w:proofErr w:type="spellEnd"/>
      <w:r w:rsidRPr="53930315" w:rsidR="542D7D47">
        <w:rPr>
          <w:rFonts w:ascii="Times New Roman" w:hAnsi="Times New Roman" w:eastAsia="Times New Roman" w:cs="Times New Roman"/>
          <w:sz w:val="24"/>
          <w:szCs w:val="24"/>
        </w:rPr>
        <w:t xml:space="preserve"> treatments </w:t>
      </w:r>
      <w:r w:rsidRPr="53930315" w:rsidR="0D94D76D">
        <w:rPr>
          <w:rFonts w:ascii="Times New Roman" w:hAnsi="Times New Roman" w:eastAsia="Times New Roman" w:cs="Times New Roman"/>
          <w:sz w:val="24"/>
          <w:szCs w:val="24"/>
        </w:rPr>
        <w:t xml:space="preserve">since the early </w:t>
      </w:r>
      <w:r w:rsidRPr="53930315" w:rsidR="658A3F36">
        <w:rPr>
          <w:rFonts w:ascii="Times New Roman" w:hAnsi="Times New Roman" w:eastAsia="Times New Roman" w:cs="Times New Roman"/>
          <w:sz w:val="24"/>
          <w:szCs w:val="24"/>
        </w:rPr>
        <w:t xml:space="preserve">years </w:t>
      </w:r>
      <w:r w:rsidRPr="53930315" w:rsidR="0D94D76D">
        <w:rPr>
          <w:rFonts w:ascii="Times New Roman" w:hAnsi="Times New Roman" w:eastAsia="Times New Roman" w:cs="Times New Roman"/>
          <w:sz w:val="24"/>
          <w:szCs w:val="24"/>
        </w:rPr>
        <w:t xml:space="preserve">of </w:t>
      </w:r>
      <w:r w:rsidRPr="53930315" w:rsidR="00182BC0">
        <w:rPr>
          <w:rFonts w:ascii="Times New Roman" w:hAnsi="Times New Roman" w:eastAsia="Times New Roman" w:cs="Times New Roman"/>
          <w:sz w:val="24"/>
          <w:szCs w:val="24"/>
        </w:rPr>
        <w:t xml:space="preserve">the </w:t>
      </w:r>
      <w:r w:rsidRPr="53930315" w:rsidR="002D7276">
        <w:rPr>
          <w:rFonts w:ascii="Times New Roman" w:hAnsi="Times New Roman" w:eastAsia="Times New Roman" w:cs="Times New Roman"/>
          <w:sz w:val="24"/>
          <w:szCs w:val="24"/>
        </w:rPr>
        <w:t>Global War on Terror</w:t>
      </w:r>
      <w:r w:rsidRPr="53930315" w:rsidR="00981557">
        <w:rPr>
          <w:rFonts w:ascii="Times New Roman" w:hAnsi="Times New Roman" w:eastAsia="Times New Roman" w:cs="Times New Roman"/>
          <w:sz w:val="24"/>
          <w:szCs w:val="24"/>
        </w:rPr>
        <w:t xml:space="preserve"> (GWOT)</w:t>
      </w:r>
      <w:r w:rsidRPr="53930315" w:rsidR="0D94D76D">
        <w:rPr>
          <w:rFonts w:ascii="Times New Roman" w:hAnsi="Times New Roman" w:eastAsia="Times New Roman" w:cs="Times New Roman"/>
          <w:sz w:val="24"/>
          <w:szCs w:val="24"/>
        </w:rPr>
        <w:t>.</w:t>
      </w:r>
      <w:ins w:author="Sallah, Cheryl R" w:date="2021-07-22T19:08:59.494Z" w:id="1895839740">
        <w:r w:rsidRPr="53930315" w:rsidR="5FD40ABF">
          <w:rPr>
            <w:rFonts w:ascii="Times New Roman" w:hAnsi="Times New Roman" w:eastAsia="Times New Roman" w:cs="Times New Roman"/>
            <w:sz w:val="24"/>
            <w:szCs w:val="24"/>
          </w:rPr>
          <w:t xml:space="preserve"> A</w:t>
        </w:r>
      </w:ins>
      <w:ins w:author="Sallah, Cheryl R" w:date="2021-07-22T19:09:59.84Z" w:id="1866637324">
        <w:r w:rsidRPr="53930315" w:rsidR="5FD40ABF">
          <w:rPr>
            <w:rFonts w:ascii="Times New Roman" w:hAnsi="Times New Roman" w:eastAsia="Times New Roman" w:cs="Times New Roman"/>
            <w:sz w:val="24"/>
            <w:szCs w:val="24"/>
          </w:rPr>
          <w:t xml:space="preserve">s described earlier, </w:t>
        </w:r>
        <w:r w:rsidRPr="53930315" w:rsidR="5FD40ABF">
          <w:rPr>
            <w:rFonts w:ascii="Times New Roman" w:hAnsi="Times New Roman" w:eastAsia="Times New Roman" w:cs="Times New Roman"/>
            <w:sz w:val="24"/>
            <w:szCs w:val="24"/>
          </w:rPr>
          <w:t>mTBI</w:t>
        </w:r>
        <w:r w:rsidRPr="53930315" w:rsidR="5FD40ABF">
          <w:rPr>
            <w:rFonts w:ascii="Times New Roman" w:hAnsi="Times New Roman" w:eastAsia="Times New Roman" w:cs="Times New Roman"/>
            <w:sz w:val="24"/>
            <w:szCs w:val="24"/>
          </w:rPr>
          <w:t xml:space="preserve"> injured service members or </w:t>
        </w:r>
        <w:r w:rsidRPr="53930315" w:rsidR="5FD40ABF">
          <w:rPr>
            <w:rFonts w:ascii="Times New Roman" w:hAnsi="Times New Roman" w:eastAsia="Times New Roman" w:cs="Times New Roman"/>
            <w:sz w:val="24"/>
            <w:szCs w:val="24"/>
          </w:rPr>
          <w:t>Vete</w:t>
        </w:r>
      </w:ins>
      <w:ins w:author="Stephenson, Priscilla L." w:date="2021-07-26T21:49:52.018Z" w:id="1463615312">
        <w:r w:rsidRPr="53930315" w:rsidR="53523A0B">
          <w:rPr>
            <w:rFonts w:ascii="Times New Roman" w:hAnsi="Times New Roman" w:eastAsia="Times New Roman" w:cs="Times New Roman"/>
            <w:sz w:val="24"/>
            <w:szCs w:val="24"/>
          </w:rPr>
          <w:t>r</w:t>
        </w:r>
      </w:ins>
      <w:ins w:author="Sallah, Cheryl R" w:date="2021-07-22T19:09:59.84Z" w:id="723580308">
        <w:r w:rsidRPr="53930315" w:rsidR="5FD40ABF">
          <w:rPr>
            <w:rFonts w:ascii="Times New Roman" w:hAnsi="Times New Roman" w:eastAsia="Times New Roman" w:cs="Times New Roman"/>
            <w:sz w:val="24"/>
            <w:szCs w:val="24"/>
          </w:rPr>
          <w:t>ans</w:t>
        </w:r>
        <w:r w:rsidRPr="53930315" w:rsidR="5FD40ABF">
          <w:rPr>
            <w:rFonts w:ascii="Times New Roman" w:hAnsi="Times New Roman" w:eastAsia="Times New Roman" w:cs="Times New Roman"/>
            <w:sz w:val="24"/>
            <w:szCs w:val="24"/>
          </w:rPr>
          <w:t xml:space="preserve"> may, without spe</w:t>
        </w:r>
        <w:r w:rsidRPr="53930315" w:rsidR="4AB09397">
          <w:rPr>
            <w:rFonts w:ascii="Times New Roman" w:hAnsi="Times New Roman" w:eastAsia="Times New Roman" w:cs="Times New Roman"/>
            <w:sz w:val="24"/>
            <w:szCs w:val="24"/>
          </w:rPr>
          <w:t>c</w:t>
        </w:r>
      </w:ins>
      <w:ins w:author="Sallah, Cheryl R" w:date="2021-07-22T19:10:59.12Z" w:id="622021248">
        <w:r w:rsidRPr="53930315" w:rsidR="4AB09397">
          <w:rPr>
            <w:rFonts w:ascii="Times New Roman" w:hAnsi="Times New Roman" w:eastAsia="Times New Roman" w:cs="Times New Roman"/>
            <w:sz w:val="24"/>
            <w:szCs w:val="24"/>
          </w:rPr>
          <w:t xml:space="preserve">ialized rehabilitation, </w:t>
        </w:r>
      </w:ins>
      <w:ins w:author="Sallah, Cheryl R" w:date="2021-07-22T19:11:09.743Z" w:id="2117330147">
        <w:r w:rsidRPr="53930315" w:rsidR="1294CE9B">
          <w:rPr>
            <w:rFonts w:ascii="Times New Roman" w:hAnsi="Times New Roman" w:eastAsia="Times New Roman" w:cs="Times New Roman"/>
            <w:sz w:val="24"/>
            <w:szCs w:val="24"/>
          </w:rPr>
          <w:t>experience</w:t>
        </w:r>
      </w:ins>
      <w:ins w:author="Sallah, Cheryl R" w:date="2021-07-22T19:10:59.12Z" w:id="2077209980">
        <w:r w:rsidRPr="53930315" w:rsidR="4AB09397">
          <w:rPr>
            <w:rFonts w:ascii="Times New Roman" w:hAnsi="Times New Roman" w:eastAsia="Times New Roman" w:cs="Times New Roman"/>
            <w:sz w:val="24"/>
            <w:szCs w:val="24"/>
          </w:rPr>
          <w:t xml:space="preserve"> multiple acute or even chronic symptomologies </w:t>
        </w:r>
        <w:r w:rsidRPr="53930315" w:rsidR="4AB09397">
          <w:rPr>
            <w:rFonts w:ascii="Times New Roman" w:hAnsi="Times New Roman" w:eastAsia="Times New Roman" w:cs="Times New Roman"/>
            <w:sz w:val="24"/>
            <w:szCs w:val="24"/>
          </w:rPr>
          <w:t>taht</w:t>
        </w:r>
        <w:r w:rsidRPr="53930315" w:rsidR="4AB09397">
          <w:rPr>
            <w:rFonts w:ascii="Times New Roman" w:hAnsi="Times New Roman" w:eastAsia="Times New Roman" w:cs="Times New Roman"/>
            <w:sz w:val="24"/>
            <w:szCs w:val="24"/>
          </w:rPr>
          <w:t xml:space="preserve"> may lead to the development of </w:t>
        </w:r>
      </w:ins>
      <w:ins w:author="Sallah, Cheryl R" w:date="2021-07-22T19:11:07.202Z" w:id="1259630779">
        <w:r w:rsidRPr="53930315" w:rsidR="556D7CD0">
          <w:rPr>
            <w:rFonts w:ascii="Times New Roman" w:hAnsi="Times New Roman" w:eastAsia="Times New Roman" w:cs="Times New Roman"/>
            <w:sz w:val="24"/>
            <w:szCs w:val="24"/>
          </w:rPr>
          <w:t>difficulties</w:t>
        </w:r>
      </w:ins>
      <w:ins w:author="Sallah, Cheryl R" w:date="2021-07-22T19:10:59.12Z" w:id="1582416779">
        <w:r w:rsidRPr="53930315" w:rsidR="4AB09397">
          <w:rPr>
            <w:rFonts w:ascii="Times New Roman" w:hAnsi="Times New Roman" w:eastAsia="Times New Roman" w:cs="Times New Roman"/>
            <w:sz w:val="24"/>
            <w:szCs w:val="24"/>
          </w:rPr>
          <w:t xml:space="preserve"> in </w:t>
        </w:r>
      </w:ins>
      <w:ins w:author="Sallah, Cheryl R" w:date="2021-07-22T19:11:43.99Z" w:id="917324713">
        <w:r w:rsidRPr="53930315" w:rsidR="586828E9">
          <w:rPr>
            <w:rFonts w:ascii="Times New Roman" w:hAnsi="Times New Roman" w:eastAsia="Times New Roman" w:cs="Times New Roman"/>
            <w:sz w:val="24"/>
            <w:szCs w:val="24"/>
          </w:rPr>
          <w:t>performing</w:t>
        </w:r>
        <w:r w:rsidRPr="53930315" w:rsidR="25988AA6">
          <w:rPr>
            <w:rFonts w:ascii="Times New Roman" w:hAnsi="Times New Roman" w:eastAsia="Times New Roman" w:cs="Times New Roman"/>
            <w:sz w:val="24"/>
            <w:szCs w:val="24"/>
          </w:rPr>
          <w:t xml:space="preserve"> daily activities of living in both their professional and personal lives.</w:t>
        </w:r>
      </w:ins>
      <w:ins w:author="Sallah, Cheryl R" w:date="2021-07-22T19:10:59.12Z" w:id="423201377">
        <w:r w:rsidRPr="53930315" w:rsidR="4AB09397">
          <w:rPr>
            <w:rFonts w:ascii="Times New Roman" w:hAnsi="Times New Roman" w:eastAsia="Times New Roman" w:cs="Times New Roman"/>
            <w:sz w:val="24"/>
            <w:szCs w:val="24"/>
          </w:rPr>
          <w:t xml:space="preserve"> </w:t>
        </w:r>
      </w:ins>
      <w:r w:rsidRPr="53930315" w:rsidR="0D94D76D">
        <w:rPr>
          <w:rFonts w:ascii="Times New Roman" w:hAnsi="Times New Roman" w:eastAsia="Times New Roman" w:cs="Times New Roman"/>
          <w:sz w:val="24"/>
          <w:szCs w:val="24"/>
        </w:rPr>
        <w:t xml:space="preserve"> </w:t>
      </w:r>
      <w:del w:author="Sallah, Cheryl R" w:date="2021-07-22T19:13:19.425Z" w:id="1054524616">
        <w:r w:rsidRPr="53930315" w:rsidDel="1C1264BF">
          <w:rPr>
            <w:rFonts w:ascii="Times New Roman" w:hAnsi="Times New Roman" w:eastAsia="Times New Roman" w:cs="Times New Roman"/>
            <w:sz w:val="24"/>
            <w:szCs w:val="24"/>
          </w:rPr>
          <w:delText xml:space="preserve">As described </w:delText>
        </w:r>
        <w:r w:rsidRPr="53930315" w:rsidDel="1C1264BF">
          <w:rPr>
            <w:rFonts w:ascii="Times New Roman" w:hAnsi="Times New Roman" w:eastAsia="Times New Roman" w:cs="Times New Roman"/>
            <w:sz w:val="24"/>
            <w:szCs w:val="24"/>
          </w:rPr>
          <w:delText xml:space="preserve">earlier, </w:delText>
        </w:r>
        <w:r w:rsidRPr="53930315" w:rsidDel="1C1264BF">
          <w:rPr>
            <w:rFonts w:ascii="Times New Roman" w:hAnsi="Times New Roman" w:eastAsia="Times New Roman" w:cs="Times New Roman"/>
            <w:sz w:val="24"/>
            <w:szCs w:val="24"/>
          </w:rPr>
          <w:delText xml:space="preserve">there </w:delText>
        </w:r>
        <w:r w:rsidRPr="53930315" w:rsidDel="1C1264BF">
          <w:rPr>
            <w:rFonts w:ascii="Times New Roman" w:hAnsi="Times New Roman" w:eastAsia="Times New Roman" w:cs="Times New Roman"/>
            <w:sz w:val="24"/>
            <w:szCs w:val="24"/>
          </w:rPr>
          <w:delText>are</w:delText>
        </w:r>
        <w:r w:rsidRPr="53930315" w:rsidDel="1C1264BF">
          <w:rPr>
            <w:rFonts w:ascii="Times New Roman" w:hAnsi="Times New Roman" w:eastAsia="Times New Roman" w:cs="Times New Roman"/>
            <w:sz w:val="24"/>
            <w:szCs w:val="24"/>
          </w:rPr>
          <w:delText xml:space="preserve"> multiple </w:delText>
        </w:r>
        <w:r w:rsidRPr="53930315" w:rsidDel="1C1264BF">
          <w:rPr>
            <w:rFonts w:ascii="Times New Roman" w:hAnsi="Times New Roman" w:eastAsia="Times New Roman" w:cs="Times New Roman"/>
            <w:sz w:val="24"/>
            <w:szCs w:val="24"/>
          </w:rPr>
          <w:delText xml:space="preserve">acute and chronic </w:delText>
        </w:r>
        <w:r w:rsidRPr="53930315" w:rsidDel="1C1264BF">
          <w:rPr>
            <w:rFonts w:ascii="Times New Roman" w:hAnsi="Times New Roman" w:eastAsia="Times New Roman" w:cs="Times New Roman"/>
            <w:sz w:val="24"/>
            <w:szCs w:val="24"/>
          </w:rPr>
          <w:delText>symptoms</w:delText>
        </w:r>
        <w:r w:rsidRPr="53930315" w:rsidDel="1C1264BF">
          <w:rPr>
            <w:rFonts w:ascii="Times New Roman" w:hAnsi="Times New Roman" w:eastAsia="Times New Roman" w:cs="Times New Roman"/>
            <w:sz w:val="24"/>
            <w:szCs w:val="24"/>
          </w:rPr>
          <w:delText xml:space="preserve"> that </w:delText>
        </w:r>
        <w:r w:rsidRPr="53930315" w:rsidDel="1C1264BF">
          <w:rPr>
            <w:rFonts w:ascii="Times New Roman" w:hAnsi="Times New Roman" w:eastAsia="Times New Roman" w:cs="Times New Roman"/>
            <w:sz w:val="24"/>
            <w:szCs w:val="24"/>
          </w:rPr>
          <w:delText>without </w:delText>
        </w:r>
        <w:r w:rsidRPr="53930315" w:rsidDel="1C1264BF">
          <w:rPr>
            <w:rFonts w:ascii="Times New Roman" w:hAnsi="Times New Roman" w:eastAsia="Times New Roman" w:cs="Times New Roman"/>
            <w:sz w:val="24"/>
            <w:szCs w:val="24"/>
          </w:rPr>
          <w:delText>specialize</w:delText>
        </w:r>
      </w:del>
      <w:del w:author="Sallah, Cheryl R" w:date="2021-07-22T19:12:23.524Z" w:id="267261223">
        <w:r w:rsidRPr="53930315" w:rsidDel="1C1264BF">
          <w:rPr>
            <w:rFonts w:ascii="Times New Roman" w:hAnsi="Times New Roman" w:eastAsia="Times New Roman" w:cs="Times New Roman"/>
            <w:sz w:val="24"/>
            <w:szCs w:val="24"/>
          </w:rPr>
          <w:delText xml:space="preserve">d </w:delText>
        </w:r>
        <w:r w:rsidRPr="53930315" w:rsidDel="1C1264BF">
          <w:rPr>
            <w:rFonts w:ascii="Times New Roman" w:hAnsi="Times New Roman" w:eastAsia="Times New Roman" w:cs="Times New Roman"/>
            <w:sz w:val="24"/>
            <w:szCs w:val="24"/>
          </w:rPr>
          <w:delText>rehabilitation,</w:delText>
        </w:r>
        <w:r w:rsidRPr="53930315" w:rsidDel="1C1264BF">
          <w:rPr>
            <w:rFonts w:ascii="Times New Roman" w:hAnsi="Times New Roman" w:eastAsia="Times New Roman" w:cs="Times New Roman"/>
            <w:sz w:val="24"/>
            <w:szCs w:val="24"/>
          </w:rPr>
          <w:delText xml:space="preserve"> </w:delText>
        </w:r>
        <w:r w:rsidRPr="53930315" w:rsidDel="1C1264BF">
          <w:rPr>
            <w:rFonts w:ascii="Times New Roman" w:hAnsi="Times New Roman" w:eastAsia="Times New Roman" w:cs="Times New Roman"/>
            <w:sz w:val="24"/>
            <w:szCs w:val="24"/>
          </w:rPr>
          <w:delText xml:space="preserve">can </w:delText>
        </w:r>
        <w:r w:rsidRPr="53930315" w:rsidDel="1C1264BF">
          <w:rPr>
            <w:rFonts w:ascii="Times New Roman" w:hAnsi="Times New Roman" w:eastAsia="Times New Roman" w:cs="Times New Roman"/>
            <w:sz w:val="24"/>
            <w:szCs w:val="24"/>
          </w:rPr>
          <w:delText xml:space="preserve">lead </w:delText>
        </w:r>
        <w:r w:rsidRPr="53930315" w:rsidDel="1C1264BF">
          <w:rPr>
            <w:rFonts w:ascii="Times New Roman" w:hAnsi="Times New Roman" w:eastAsia="Times New Roman" w:cs="Times New Roman"/>
            <w:sz w:val="24"/>
            <w:szCs w:val="24"/>
          </w:rPr>
          <w:delText>people</w:delText>
        </w:r>
        <w:r w:rsidRPr="53930315" w:rsidDel="1C1264BF">
          <w:rPr>
            <w:rFonts w:ascii="Times New Roman" w:hAnsi="Times New Roman" w:eastAsia="Times New Roman" w:cs="Times New Roman"/>
            <w:sz w:val="24"/>
            <w:szCs w:val="24"/>
          </w:rPr>
          <w:delText xml:space="preserve"> </w:delText>
        </w:r>
        <w:r w:rsidRPr="53930315" w:rsidDel="1C1264BF">
          <w:rPr>
            <w:rFonts w:ascii="Times New Roman" w:hAnsi="Times New Roman" w:eastAsia="Times New Roman" w:cs="Times New Roman"/>
            <w:sz w:val="24"/>
            <w:szCs w:val="24"/>
          </w:rPr>
          <w:delText>to </w:delText>
        </w:r>
        <w:r w:rsidRPr="53930315" w:rsidDel="1C1264BF">
          <w:rPr>
            <w:rFonts w:ascii="Times New Roman" w:hAnsi="Times New Roman" w:eastAsia="Times New Roman" w:cs="Times New Roman"/>
            <w:sz w:val="24"/>
            <w:szCs w:val="24"/>
          </w:rPr>
          <w:delText xml:space="preserve">develop an </w:delText>
        </w:r>
        <w:r w:rsidRPr="53930315" w:rsidDel="1C1264BF">
          <w:rPr>
            <w:rFonts w:ascii="Times New Roman" w:hAnsi="Times New Roman" w:eastAsia="Times New Roman" w:cs="Times New Roman"/>
            <w:sz w:val="24"/>
            <w:szCs w:val="24"/>
          </w:rPr>
          <w:delText>inability to perform day</w:delText>
        </w:r>
        <w:r w:rsidRPr="53930315" w:rsidDel="1C1264BF">
          <w:rPr>
            <w:rFonts w:ascii="Times New Roman" w:hAnsi="Times New Roman" w:eastAsia="Times New Roman" w:cs="Times New Roman"/>
            <w:sz w:val="24"/>
            <w:szCs w:val="24"/>
          </w:rPr>
          <w:delText>-</w:delText>
        </w:r>
        <w:r w:rsidRPr="53930315" w:rsidDel="1C1264BF">
          <w:rPr>
            <w:rFonts w:ascii="Times New Roman" w:hAnsi="Times New Roman" w:eastAsia="Times New Roman" w:cs="Times New Roman"/>
            <w:sz w:val="24"/>
            <w:szCs w:val="24"/>
          </w:rPr>
          <w:delText>to</w:delText>
        </w:r>
        <w:r w:rsidRPr="53930315" w:rsidDel="1C1264BF">
          <w:rPr>
            <w:rFonts w:ascii="Times New Roman" w:hAnsi="Times New Roman" w:eastAsia="Times New Roman" w:cs="Times New Roman"/>
            <w:sz w:val="24"/>
            <w:szCs w:val="24"/>
          </w:rPr>
          <w:delText>-</w:delText>
        </w:r>
        <w:r w:rsidRPr="53930315" w:rsidDel="1C1264BF">
          <w:rPr>
            <w:rFonts w:ascii="Times New Roman" w:hAnsi="Times New Roman" w:eastAsia="Times New Roman" w:cs="Times New Roman"/>
            <w:sz w:val="24"/>
            <w:szCs w:val="24"/>
          </w:rPr>
          <w:delText xml:space="preserve">day functions </w:delText>
        </w:r>
        <w:r w:rsidRPr="53930315" w:rsidDel="1C1264BF">
          <w:rPr>
            <w:rFonts w:ascii="Times New Roman" w:hAnsi="Times New Roman" w:eastAsia="Times New Roman" w:cs="Times New Roman"/>
            <w:sz w:val="24"/>
            <w:szCs w:val="24"/>
          </w:rPr>
          <w:delText>in</w:delText>
        </w:r>
        <w:r w:rsidRPr="53930315" w:rsidDel="1C1264BF">
          <w:rPr>
            <w:rFonts w:ascii="Times New Roman" w:hAnsi="Times New Roman" w:eastAsia="Times New Roman" w:cs="Times New Roman"/>
            <w:sz w:val="24"/>
            <w:szCs w:val="24"/>
          </w:rPr>
          <w:delText> their profession</w:delText>
        </w:r>
        <w:r w:rsidRPr="53930315" w:rsidDel="1C1264BF">
          <w:rPr>
            <w:rFonts w:ascii="Times New Roman" w:hAnsi="Times New Roman" w:eastAsia="Times New Roman" w:cs="Times New Roman"/>
            <w:sz w:val="24"/>
            <w:szCs w:val="24"/>
          </w:rPr>
          <w:delText>s</w:delText>
        </w:r>
        <w:r w:rsidRPr="53930315" w:rsidDel="1C1264BF">
          <w:rPr>
            <w:rFonts w:ascii="Times New Roman" w:hAnsi="Times New Roman" w:eastAsia="Times New Roman" w:cs="Times New Roman"/>
            <w:sz w:val="24"/>
            <w:szCs w:val="24"/>
          </w:rPr>
          <w:delText xml:space="preserve">, </w:delText>
        </w:r>
        <w:r w:rsidRPr="53930315" w:rsidDel="1C1264BF">
          <w:rPr>
            <w:rFonts w:ascii="Times New Roman" w:hAnsi="Times New Roman" w:eastAsia="Times New Roman" w:cs="Times New Roman"/>
            <w:sz w:val="24"/>
            <w:szCs w:val="24"/>
          </w:rPr>
          <w:delText xml:space="preserve">with </w:delText>
        </w:r>
        <w:r w:rsidRPr="53930315" w:rsidDel="1C1264BF">
          <w:rPr>
            <w:rFonts w:ascii="Times New Roman" w:hAnsi="Times New Roman" w:eastAsia="Times New Roman" w:cs="Times New Roman"/>
            <w:sz w:val="24"/>
            <w:szCs w:val="24"/>
          </w:rPr>
          <w:delText xml:space="preserve">their </w:delText>
        </w:r>
        <w:r w:rsidRPr="53930315" w:rsidDel="1C1264BF">
          <w:rPr>
            <w:rFonts w:ascii="Times New Roman" w:hAnsi="Times New Roman" w:eastAsia="Times New Roman" w:cs="Times New Roman"/>
            <w:sz w:val="24"/>
            <w:szCs w:val="24"/>
          </w:rPr>
          <w:delText>fami</w:delText>
        </w:r>
        <w:r w:rsidRPr="53930315" w:rsidDel="1C1264BF">
          <w:rPr>
            <w:rFonts w:ascii="Times New Roman" w:hAnsi="Times New Roman" w:eastAsia="Times New Roman" w:cs="Times New Roman"/>
            <w:sz w:val="24"/>
            <w:szCs w:val="24"/>
          </w:rPr>
          <w:delText>lies</w:delText>
        </w:r>
        <w:r w:rsidRPr="53930315" w:rsidDel="1C1264BF">
          <w:rPr>
            <w:rFonts w:ascii="Times New Roman" w:hAnsi="Times New Roman" w:eastAsia="Times New Roman" w:cs="Times New Roman"/>
            <w:sz w:val="24"/>
            <w:szCs w:val="24"/>
          </w:rPr>
          <w:delText xml:space="preserve">, or </w:delText>
        </w:r>
        <w:r w:rsidRPr="53930315" w:rsidDel="1C1264BF">
          <w:rPr>
            <w:rFonts w:ascii="Times New Roman" w:hAnsi="Times New Roman" w:eastAsia="Times New Roman" w:cs="Times New Roman"/>
            <w:sz w:val="24"/>
            <w:szCs w:val="24"/>
          </w:rPr>
          <w:delText xml:space="preserve">in </w:delText>
        </w:r>
        <w:r w:rsidRPr="53930315" w:rsidDel="1C1264BF">
          <w:rPr>
            <w:rFonts w:ascii="Times New Roman" w:hAnsi="Times New Roman" w:eastAsia="Times New Roman" w:cs="Times New Roman"/>
            <w:sz w:val="24"/>
            <w:szCs w:val="24"/>
          </w:rPr>
          <w:delText xml:space="preserve">other aspects of daily </w:delText>
        </w:r>
        <w:r w:rsidRPr="53930315" w:rsidDel="1C1264BF">
          <w:rPr>
            <w:rFonts w:ascii="Times New Roman" w:hAnsi="Times New Roman" w:eastAsia="Times New Roman" w:cs="Times New Roman"/>
            <w:sz w:val="24"/>
            <w:szCs w:val="24"/>
          </w:rPr>
          <w:delText>life</w:delText>
        </w:r>
      </w:del>
      <w:commentRangeStart w:id="1347237303"/>
      <w:r w:rsidRPr="53930315" w:rsidR="002F268A">
        <w:rPr>
          <w:rFonts w:ascii="Times New Roman" w:hAnsi="Times New Roman" w:eastAsia="Times New Roman" w:cs="Times New Roman"/>
          <w:sz w:val="24"/>
          <w:szCs w:val="24"/>
        </w:rPr>
        <w:t>.</w:t>
      </w:r>
      <w:commentRangeEnd w:id="1347237303"/>
      <w:r>
        <w:rPr>
          <w:rStyle w:val="CommentReference"/>
        </w:rPr>
        <w:commentReference w:id="1347237303"/>
      </w:r>
      <w:r w:rsidRPr="53930315" w:rsidR="002F268A">
        <w:rPr>
          <w:rFonts w:ascii="Times New Roman" w:hAnsi="Times New Roman" w:eastAsia="Times New Roman" w:cs="Times New Roman"/>
          <w:sz w:val="24"/>
          <w:szCs w:val="24"/>
        </w:rPr>
        <w:t xml:space="preserve"> </w:t>
      </w:r>
      <w:r w:rsidRPr="53930315" w:rsidR="002D7276">
        <w:rPr>
          <w:rFonts w:ascii="Times New Roman" w:hAnsi="Times New Roman" w:eastAsia="Times New Roman" w:cs="Times New Roman"/>
          <w:sz w:val="24"/>
          <w:szCs w:val="24"/>
        </w:rPr>
        <w:t>MacGregor et al. suggested that the “combination of comorbid concussion, psychological disorders, and musculoskeletal pain” may contribute to “greater real or perceived functional limitations relative to other symptom clusters</w:t>
      </w:r>
      <w:r w:rsidRPr="53930315" w:rsidR="0059057B">
        <w:rPr>
          <w:rFonts w:ascii="Times New Roman" w:hAnsi="Times New Roman" w:eastAsia="Times New Roman" w:cs="Times New Roman"/>
          <w:sz w:val="24"/>
          <w:szCs w:val="24"/>
        </w:rPr>
        <w:t>.</w:t>
      </w:r>
      <w:r w:rsidRPr="53930315" w:rsidR="002D7276">
        <w:rPr>
          <w:rFonts w:ascii="Times New Roman" w:hAnsi="Times New Roman" w:eastAsia="Times New Roman" w:cs="Times New Roman"/>
          <w:sz w:val="24"/>
          <w:szCs w:val="24"/>
        </w:rPr>
        <w:t>”</w:t>
      </w:r>
      <w:r w:rsidRPr="53930315" w:rsidR="0059057B">
        <w:rPr>
          <w:rFonts w:ascii="Times New Roman" w:hAnsi="Times New Roman" w:eastAsia="Times New Roman" w:cs="Times New Roman"/>
          <w:sz w:val="24"/>
          <w:szCs w:val="24"/>
          <w:vertAlign w:val="superscript"/>
        </w:rPr>
        <w:t>3</w:t>
      </w:r>
      <w:del w:author="Sallah, Cheryl R" w:date="2021-07-26T20:14:02.48Z" w:id="2127343042">
        <w:r w:rsidRPr="53930315" w:rsidDel="1C1264BF">
          <w:rPr>
            <w:rFonts w:ascii="Times New Roman" w:hAnsi="Times New Roman" w:eastAsia="Times New Roman" w:cs="Times New Roman"/>
            <w:sz w:val="24"/>
            <w:szCs w:val="24"/>
            <w:vertAlign w:val="superscript"/>
          </w:rPr>
          <w:delText>(6)</w:delText>
        </w:r>
      </w:del>
    </w:p>
    <w:p w:rsidRPr="00C35156" w:rsidR="00040921" w:rsidRDefault="0D94D76D" w14:paraId="70CEE9B0" w14:textId="414AC4D6">
      <w:pPr>
        <w:spacing w:after="0" w:line="480" w:lineRule="auto"/>
        <w:ind w:firstLine="720"/>
        <w:textAlignment w:val="baseline"/>
        <w:rPr>
          <w:rFonts w:ascii="Times New Roman" w:hAnsi="Times New Roman" w:eastAsia="Times New Roman" w:cs="Times New Roman"/>
          <w:sz w:val="24"/>
          <w:szCs w:val="24"/>
        </w:rPr>
      </w:pPr>
      <w:ins w:author="Sallah, Cheryl R" w:date="2021-07-22T19:20:58.295Z" w:id="1130425429">
        <w:r w:rsidRPr="51581D44" w:rsidR="01F67343">
          <w:rPr>
            <w:rFonts w:ascii="Times New Roman" w:hAnsi="Times New Roman" w:eastAsia="Times New Roman" w:cs="Times New Roman"/>
            <w:sz w:val="24"/>
            <w:szCs w:val="24"/>
          </w:rPr>
          <w:t xml:space="preserve">This </w:t>
        </w:r>
      </w:ins>
      <w:ins w:author="Sallah, Cheryl R" w:date="2021-07-22T19:21:59.736Z" w:id="2137258787">
        <w:r w:rsidRPr="51581D44" w:rsidR="01F67343">
          <w:rPr>
            <w:rFonts w:ascii="Times New Roman" w:hAnsi="Times New Roman" w:eastAsia="Times New Roman" w:cs="Times New Roman"/>
            <w:sz w:val="24"/>
            <w:szCs w:val="24"/>
          </w:rPr>
          <w:t xml:space="preserve">cohort includes a number of Special Operations personnel whose duties and </w:t>
        </w:r>
      </w:ins>
      <w:ins w:author="Sallah, Cheryl R" w:date="2021-07-22T19:23:26.532Z" w:id="660754335">
        <w:r w:rsidRPr="51581D44" w:rsidR="4B74568A">
          <w:rPr>
            <w:rFonts w:ascii="Times New Roman" w:hAnsi="Times New Roman" w:eastAsia="Times New Roman" w:cs="Times New Roman"/>
            <w:sz w:val="24"/>
            <w:szCs w:val="24"/>
          </w:rPr>
          <w:t>responsibilities</w:t>
        </w:r>
      </w:ins>
      <w:ins w:author="Sallah, Cheryl R" w:date="2021-07-22T19:21:59.736Z" w:id="1585003528">
        <w:r w:rsidRPr="51581D44" w:rsidR="01F67343">
          <w:rPr>
            <w:rFonts w:ascii="Times New Roman" w:hAnsi="Times New Roman" w:eastAsia="Times New Roman" w:cs="Times New Roman"/>
            <w:sz w:val="24"/>
            <w:szCs w:val="24"/>
          </w:rPr>
          <w:t xml:space="preserve"> require the combination of focused attention, physical s</w:t>
        </w:r>
        <w:r w:rsidRPr="51581D44" w:rsidR="638219B4">
          <w:rPr>
            <w:rFonts w:ascii="Times New Roman" w:hAnsi="Times New Roman" w:eastAsia="Times New Roman" w:cs="Times New Roman"/>
            <w:sz w:val="24"/>
            <w:szCs w:val="24"/>
          </w:rPr>
          <w:t>tren</w:t>
        </w:r>
      </w:ins>
      <w:ins w:author="Sallah, Cheryl R" w:date="2021-07-22T19:22:51.276Z" w:id="1672614474">
        <w:r w:rsidRPr="51581D44" w:rsidR="638219B4">
          <w:rPr>
            <w:rFonts w:ascii="Times New Roman" w:hAnsi="Times New Roman" w:eastAsia="Times New Roman" w:cs="Times New Roman"/>
            <w:sz w:val="24"/>
            <w:szCs w:val="24"/>
          </w:rPr>
          <w:t xml:space="preserve">gth/stamina, emotional stability, and behavioral </w:t>
        </w:r>
        <w:r w:rsidRPr="51581D44" w:rsidR="638219B4">
          <w:rPr>
            <w:rFonts w:ascii="Times New Roman" w:hAnsi="Times New Roman" w:eastAsia="Times New Roman" w:cs="Times New Roman"/>
            <w:sz w:val="24"/>
            <w:szCs w:val="24"/>
          </w:rPr>
          <w:t>resilence</w:t>
        </w:r>
        <w:r w:rsidRPr="51581D44" w:rsidR="638219B4">
          <w:rPr>
            <w:rFonts w:ascii="Times New Roman" w:hAnsi="Times New Roman" w:eastAsia="Times New Roman" w:cs="Times New Roman"/>
            <w:sz w:val="24"/>
            <w:szCs w:val="24"/>
          </w:rPr>
          <w:t xml:space="preserve"> in the execution of their assigned missions in extremely high stress situations.</w:t>
        </w:r>
      </w:ins>
      <w:del w:author="Sallah, Cheryl R" w:date="2021-07-22T19:23:15.378Z" w:id="263583033">
        <w:r w:rsidRPr="51581D44" w:rsidDel="0D94D76D">
          <w:rPr>
            <w:rFonts w:ascii="Times New Roman" w:hAnsi="Times New Roman" w:eastAsia="Times New Roman" w:cs="Times New Roman"/>
            <w:sz w:val="24"/>
            <w:szCs w:val="24"/>
          </w:rPr>
          <w:delText xml:space="preserve">This cohort </w:delText>
        </w:r>
        <w:r w:rsidRPr="51581D44" w:rsidDel="0D94D76D">
          <w:rPr>
            <w:rFonts w:ascii="Times New Roman" w:hAnsi="Times New Roman" w:eastAsia="Times New Roman" w:cs="Times New Roman"/>
            <w:sz w:val="24"/>
            <w:szCs w:val="24"/>
          </w:rPr>
          <w:delText>includes many</w:delText>
        </w:r>
        <w:r w:rsidRPr="51581D44" w:rsidDel="0D94D76D">
          <w:rPr>
            <w:rFonts w:ascii="Times New Roman" w:hAnsi="Times New Roman" w:eastAsia="Times New Roman" w:cs="Times New Roman"/>
            <w:sz w:val="24"/>
            <w:szCs w:val="24"/>
          </w:rPr>
          <w:delText> </w:delText>
        </w:r>
      </w:del>
      <w:del w:author="Guess, Dara R." w:date="2021-07-22T18:13:17.235Z" w:id="1957862530">
        <w:r w:rsidRPr="51581D44" w:rsidDel="0D94D76D">
          <w:rPr>
            <w:rFonts w:ascii="Times New Roman" w:hAnsi="Times New Roman" w:eastAsia="Times New Roman" w:cs="Times New Roman"/>
            <w:sz w:val="24"/>
            <w:szCs w:val="24"/>
          </w:rPr>
          <w:delText>Special</w:delText>
        </w:r>
      </w:del>
      <w:del w:author="Sallah, Cheryl R" w:date="2021-07-22T19:23:13.778Z" w:id="756294675">
        <w:r w:rsidRPr="51581D44" w:rsidDel="0D94D76D">
          <w:rPr>
            <w:rFonts w:ascii="Times New Roman" w:hAnsi="Times New Roman" w:eastAsia="Times New Roman" w:cs="Times New Roman"/>
            <w:sz w:val="24"/>
            <w:szCs w:val="24"/>
          </w:rPr>
          <w:delText xml:space="preserve"> </w:delText>
        </w:r>
      </w:del>
      <w:del w:author="Guess, Dara R." w:date="2021-07-22T18:11:51.207Z" w:id="1742629180">
        <w:r w:rsidRPr="51581D44" w:rsidDel="0D94D76D">
          <w:rPr>
            <w:rFonts w:ascii="Times New Roman" w:hAnsi="Times New Roman" w:eastAsia="Times New Roman" w:cs="Times New Roman"/>
            <w:sz w:val="24"/>
            <w:szCs w:val="24"/>
          </w:rPr>
          <w:delText>Forces</w:delText>
        </w:r>
      </w:del>
      <w:del w:author="Sallah, Cheryl R" w:date="2021-07-22T19:23:00.076Z" w:id="404271311">
        <w:r w:rsidRPr="51581D44" w:rsidDel="0D94D76D">
          <w:rPr>
            <w:rFonts w:ascii="Times New Roman" w:hAnsi="Times New Roman" w:eastAsia="Times New Roman" w:cs="Times New Roman"/>
            <w:sz w:val="24"/>
            <w:szCs w:val="24"/>
          </w:rPr>
          <w:delText xml:space="preserve"> </w:delText>
        </w:r>
      </w:del>
      <w:commentRangeStart w:id="566412596"/>
      <w:del w:author="Sallah, Cheryl R" w:date="2021-07-22T19:23:00.076Z" w:id="2117792371">
        <w:r w:rsidRPr="51581D44" w:rsidDel="0D94D76D">
          <w:rPr>
            <w:rFonts w:ascii="Times New Roman" w:hAnsi="Times New Roman" w:eastAsia="Times New Roman" w:cs="Times New Roman"/>
            <w:sz w:val="24"/>
            <w:szCs w:val="24"/>
          </w:rPr>
          <w:delText>military</w:delText>
        </w:r>
      </w:del>
      <w:commentRangeEnd w:id="566412596"/>
      <w:r>
        <w:rPr>
          <w:rStyle w:val="CommentReference"/>
        </w:rPr>
        <w:commentReference w:id="566412596"/>
      </w:r>
      <w:del w:author="Sallah, Cheryl R" w:date="2021-07-22T19:23:00.076Z" w:id="334852726">
        <w:r w:rsidRPr="51581D44" w:rsidDel="0D94D76D">
          <w:rPr>
            <w:rFonts w:ascii="Times New Roman" w:hAnsi="Times New Roman" w:eastAsia="Times New Roman" w:cs="Times New Roman"/>
            <w:sz w:val="24"/>
            <w:szCs w:val="24"/>
          </w:rPr>
          <w:delText xml:space="preserve"> personnel</w:delText>
        </w:r>
        <w:r w:rsidRPr="51581D44" w:rsidDel="0D94D76D">
          <w:rPr>
            <w:rFonts w:ascii="Times New Roman" w:hAnsi="Times New Roman" w:eastAsia="Times New Roman" w:cs="Times New Roman"/>
            <w:sz w:val="24"/>
            <w:szCs w:val="24"/>
          </w:rPr>
          <w:delText xml:space="preserve"> whose work</w:delText>
        </w:r>
        <w:r w:rsidRPr="51581D44" w:rsidDel="0D94D76D">
          <w:rPr>
            <w:rFonts w:ascii="Times New Roman" w:hAnsi="Times New Roman" w:eastAsia="Times New Roman" w:cs="Times New Roman"/>
            <w:sz w:val="24"/>
            <w:szCs w:val="24"/>
          </w:rPr>
          <w:delText xml:space="preserve"> require</w:delText>
        </w:r>
        <w:r w:rsidRPr="51581D44" w:rsidDel="0D94D76D">
          <w:rPr>
            <w:rFonts w:ascii="Times New Roman" w:hAnsi="Times New Roman" w:eastAsia="Times New Roman" w:cs="Times New Roman"/>
            <w:sz w:val="24"/>
            <w:szCs w:val="24"/>
          </w:rPr>
          <w:delText>s</w:delText>
        </w:r>
        <w:r w:rsidRPr="51581D44" w:rsidDel="0D94D76D">
          <w:rPr>
            <w:rFonts w:ascii="Times New Roman" w:hAnsi="Times New Roman" w:eastAsia="Times New Roman" w:cs="Times New Roman"/>
            <w:sz w:val="24"/>
            <w:szCs w:val="24"/>
          </w:rPr>
          <w:delText xml:space="preserve"> </w:delText>
        </w:r>
        <w:r w:rsidRPr="51581D44" w:rsidDel="0D94D76D">
          <w:rPr>
            <w:rFonts w:ascii="Times New Roman" w:hAnsi="Times New Roman" w:eastAsia="Times New Roman" w:cs="Times New Roman"/>
            <w:sz w:val="24"/>
            <w:szCs w:val="24"/>
          </w:rPr>
          <w:delText>str</w:delText>
        </w:r>
        <w:r w:rsidRPr="51581D44" w:rsidDel="0D94D76D">
          <w:rPr>
            <w:rFonts w:ascii="Times New Roman" w:hAnsi="Times New Roman" w:eastAsia="Times New Roman" w:cs="Times New Roman"/>
            <w:sz w:val="24"/>
            <w:szCs w:val="24"/>
          </w:rPr>
          <w:delText>ength,</w:delText>
        </w:r>
        <w:r w:rsidRPr="51581D44" w:rsidDel="0D94D76D">
          <w:rPr>
            <w:rFonts w:ascii="Times New Roman" w:hAnsi="Times New Roman" w:eastAsia="Times New Roman" w:cs="Times New Roman"/>
            <w:sz w:val="24"/>
            <w:szCs w:val="24"/>
          </w:rPr>
          <w:delText xml:space="preserve"> </w:delText>
        </w:r>
        <w:r w:rsidRPr="51581D44" w:rsidDel="0D94D76D">
          <w:rPr>
            <w:rFonts w:ascii="Times New Roman" w:hAnsi="Times New Roman" w:eastAsia="Times New Roman" w:cs="Times New Roman"/>
            <w:sz w:val="24"/>
            <w:szCs w:val="24"/>
          </w:rPr>
          <w:delText>resilience</w:delText>
        </w:r>
        <w:r w:rsidRPr="51581D44" w:rsidDel="0D94D76D">
          <w:rPr>
            <w:rFonts w:ascii="Times New Roman" w:hAnsi="Times New Roman" w:eastAsia="Times New Roman" w:cs="Times New Roman"/>
            <w:sz w:val="24"/>
            <w:szCs w:val="24"/>
          </w:rPr>
          <w:delText>,</w:delText>
        </w:r>
        <w:r w:rsidRPr="51581D44" w:rsidDel="0D94D76D">
          <w:rPr>
            <w:rFonts w:ascii="Times New Roman" w:hAnsi="Times New Roman" w:eastAsia="Times New Roman" w:cs="Times New Roman"/>
            <w:sz w:val="24"/>
            <w:szCs w:val="24"/>
          </w:rPr>
          <w:delText xml:space="preserve"> a</w:delText>
        </w:r>
      </w:del>
      <w:del w:author="Sallah, Cheryl R" w:date="2021-07-22T19:22:56.316Z" w:id="1321232471">
        <w:r w:rsidRPr="51581D44" w:rsidDel="0D94D76D">
          <w:rPr>
            <w:rFonts w:ascii="Times New Roman" w:hAnsi="Times New Roman" w:eastAsia="Times New Roman" w:cs="Times New Roman"/>
            <w:sz w:val="24"/>
            <w:szCs w:val="24"/>
          </w:rPr>
          <w:delText xml:space="preserve">nd </w:delText>
        </w:r>
        <w:r w:rsidRPr="51581D44" w:rsidDel="0D94D76D">
          <w:rPr>
            <w:rFonts w:ascii="Times New Roman" w:hAnsi="Times New Roman" w:eastAsia="Times New Roman" w:cs="Times New Roman"/>
            <w:sz w:val="24"/>
            <w:szCs w:val="24"/>
          </w:rPr>
          <w:delText xml:space="preserve">focused </w:delText>
        </w:r>
        <w:r w:rsidRPr="51581D44" w:rsidDel="0D94D76D">
          <w:rPr>
            <w:rFonts w:ascii="Times New Roman" w:hAnsi="Times New Roman" w:eastAsia="Times New Roman" w:cs="Times New Roman"/>
            <w:sz w:val="24"/>
            <w:szCs w:val="24"/>
          </w:rPr>
          <w:delText>attention</w:delText>
        </w:r>
      </w:del>
      <w:commentRangeStart w:id="390142741"/>
      <w:r w:rsidRPr="51581D44" w:rsidR="00163782">
        <w:rPr>
          <w:rFonts w:ascii="Times New Roman" w:hAnsi="Times New Roman" w:eastAsia="Times New Roman" w:cs="Times New Roman"/>
          <w:sz w:val="24"/>
          <w:szCs w:val="24"/>
        </w:rPr>
        <w:t>.</w:t>
      </w:r>
      <w:commentRangeEnd w:id="390142741"/>
      <w:r>
        <w:rPr>
          <w:rStyle w:val="CommentReference"/>
        </w:rPr>
        <w:commentReference w:id="390142741"/>
      </w:r>
      <w:r w:rsidRPr="51581D44" w:rsidR="00163782">
        <w:rPr>
          <w:rFonts w:ascii="Times New Roman" w:hAnsi="Times New Roman" w:eastAsia="Times New Roman" w:cs="Times New Roman"/>
          <w:sz w:val="24"/>
          <w:szCs w:val="24"/>
        </w:rPr>
        <w:t xml:space="preserve"> </w:t>
      </w:r>
      <w:r w:rsidRPr="51581D44" w:rsidR="0D94D76D">
        <w:rPr>
          <w:rFonts w:ascii="Times New Roman" w:hAnsi="Times New Roman" w:eastAsia="Times New Roman" w:cs="Times New Roman"/>
          <w:sz w:val="24"/>
          <w:szCs w:val="24"/>
        </w:rPr>
        <w:t xml:space="preserve"> </w:t>
      </w:r>
      <w:r w:rsidRPr="51581D44" w:rsidR="00163782">
        <w:rPr>
          <w:rFonts w:ascii="Times New Roman" w:hAnsi="Times New Roman" w:eastAsia="Times New Roman" w:cs="Times New Roman"/>
          <w:sz w:val="24"/>
          <w:szCs w:val="24"/>
        </w:rPr>
        <w:t>In writing about the effects of stress in Navy SEALS training, Smith et al. explained, “stress-is-enhancing mindsets are relevant and impactful in extreme evaluative settings</w:t>
      </w:r>
      <w:r w:rsidRPr="51581D44" w:rsidR="0059057B">
        <w:rPr>
          <w:rFonts w:ascii="Times New Roman" w:hAnsi="Times New Roman" w:eastAsia="Times New Roman" w:cs="Times New Roman"/>
          <w:sz w:val="24"/>
          <w:szCs w:val="24"/>
        </w:rPr>
        <w:t>.</w:t>
      </w:r>
      <w:r w:rsidRPr="51581D44" w:rsidR="00163782">
        <w:rPr>
          <w:rFonts w:ascii="Times New Roman" w:hAnsi="Times New Roman" w:eastAsia="Times New Roman" w:cs="Times New Roman"/>
          <w:sz w:val="24"/>
          <w:szCs w:val="24"/>
        </w:rPr>
        <w:t>”</w:t>
      </w:r>
      <w:r w:rsidRPr="51581D44" w:rsidR="0005225B">
        <w:rPr>
          <w:rFonts w:ascii="Times New Roman" w:hAnsi="Times New Roman" w:eastAsia="Times New Roman" w:cs="Times New Roman"/>
          <w:sz w:val="24"/>
          <w:szCs w:val="24"/>
          <w:vertAlign w:val="superscript"/>
        </w:rPr>
        <w:t>4</w:t>
      </w:r>
      <w:del w:author="Sallah, Cheryl R" w:date="2021-07-26T20:13:03.672Z" w:id="419575019">
        <w:r w:rsidRPr="51581D44" w:rsidDel="00B476A3">
          <w:rPr>
            <w:rFonts w:ascii="Times New Roman" w:hAnsi="Times New Roman" w:eastAsia="Times New Roman" w:cs="Times New Roman"/>
            <w:sz w:val="24"/>
            <w:szCs w:val="24"/>
            <w:vertAlign w:val="superscript"/>
          </w:rPr>
          <w:delText>(</w:delText>
        </w:r>
      </w:del>
      <w:del w:author="Sallah, Cheryl R" w:date="2021-07-26T20:12:54.68Z" w:id="139819269">
        <w:r w:rsidRPr="51581D44" w:rsidDel="00B476A3">
          <w:rPr>
            <w:rFonts w:ascii="Times New Roman" w:hAnsi="Times New Roman" w:eastAsia="Times New Roman" w:cs="Times New Roman"/>
            <w:sz w:val="24"/>
            <w:szCs w:val="24"/>
            <w:vertAlign w:val="superscript"/>
          </w:rPr>
          <w:delText>7</w:delText>
        </w:r>
        <w:r w:rsidRPr="51581D44" w:rsidDel="00B476A3">
          <w:rPr>
            <w:rFonts w:ascii="Times New Roman" w:hAnsi="Times New Roman" w:eastAsia="Times New Roman" w:cs="Times New Roman"/>
            <w:sz w:val="24"/>
            <w:szCs w:val="24"/>
            <w:vertAlign w:val="superscript"/>
          </w:rPr>
          <w:delText>)</w:delText>
        </w:r>
      </w:del>
      <w:r w:rsidRPr="51581D44" w:rsidR="008032FB">
        <w:rPr>
          <w:rFonts w:ascii="Times New Roman" w:hAnsi="Times New Roman" w:eastAsia="Times New Roman" w:cs="Times New Roman"/>
          <w:sz w:val="24"/>
          <w:szCs w:val="24"/>
        </w:rPr>
        <w:t xml:space="preserve"> </w:t>
      </w:r>
      <w:r w:rsidRPr="51581D44" w:rsidR="00163782">
        <w:rPr>
          <w:rFonts w:ascii="Times New Roman" w:hAnsi="Times New Roman" w:eastAsia="Times New Roman" w:cs="Times New Roman"/>
          <w:sz w:val="24"/>
          <w:szCs w:val="24"/>
        </w:rPr>
        <w:t xml:space="preserve"> </w:t>
      </w:r>
      <w:r w:rsidRPr="51581D44" w:rsidR="708632DD">
        <w:rPr>
          <w:rFonts w:ascii="Times New Roman" w:hAnsi="Times New Roman" w:eastAsia="Times New Roman" w:cs="Times New Roman"/>
          <w:sz w:val="24"/>
          <w:szCs w:val="24"/>
        </w:rPr>
        <w:t>T</w:t>
      </w:r>
      <w:r w:rsidRPr="51581D44" w:rsidR="0D94D76D">
        <w:rPr>
          <w:rFonts w:ascii="Times New Roman" w:hAnsi="Times New Roman" w:eastAsia="Times New Roman" w:cs="Times New Roman"/>
          <w:sz w:val="24"/>
          <w:szCs w:val="24"/>
        </w:rPr>
        <w:t>his cohort has a</w:t>
      </w:r>
      <w:r w:rsidRPr="51581D44" w:rsidR="3B35B0BD">
        <w:rPr>
          <w:rFonts w:ascii="Times New Roman" w:hAnsi="Times New Roman" w:eastAsia="Times New Roman" w:cs="Times New Roman"/>
          <w:sz w:val="24"/>
          <w:szCs w:val="24"/>
        </w:rPr>
        <w:t xml:space="preserve"> </w:t>
      </w:r>
      <w:r w:rsidRPr="51581D44" w:rsidR="00163782">
        <w:rPr>
          <w:rFonts w:ascii="Times New Roman" w:hAnsi="Times New Roman" w:eastAsia="Times New Roman" w:cs="Times New Roman"/>
          <w:sz w:val="24"/>
          <w:szCs w:val="24"/>
        </w:rPr>
        <w:t xml:space="preserve">unique </w:t>
      </w:r>
      <w:r w:rsidRPr="51581D44" w:rsidR="3B35B0BD">
        <w:rPr>
          <w:rFonts w:ascii="Times New Roman" w:hAnsi="Times New Roman" w:eastAsia="Times New Roman" w:cs="Times New Roman"/>
          <w:sz w:val="24"/>
          <w:szCs w:val="24"/>
        </w:rPr>
        <w:t>tempo which</w:t>
      </w:r>
      <w:r w:rsidRPr="51581D44" w:rsidR="0D94D76D">
        <w:rPr>
          <w:rFonts w:ascii="Times New Roman" w:hAnsi="Times New Roman" w:eastAsia="Times New Roman" w:cs="Times New Roman"/>
          <w:sz w:val="24"/>
          <w:szCs w:val="24"/>
        </w:rPr>
        <w:t xml:space="preserve"> energizes their </w:t>
      </w:r>
      <w:r w:rsidRPr="51581D44" w:rsidR="2EC5708A">
        <w:rPr>
          <w:rFonts w:ascii="Times New Roman" w:hAnsi="Times New Roman" w:eastAsia="Times New Roman" w:cs="Times New Roman"/>
          <w:sz w:val="24"/>
          <w:szCs w:val="24"/>
        </w:rPr>
        <w:t>work and</w:t>
      </w:r>
      <w:r w:rsidRPr="51581D44" w:rsidR="0D94D76D">
        <w:rPr>
          <w:rFonts w:ascii="Times New Roman" w:hAnsi="Times New Roman" w:eastAsia="Times New Roman" w:cs="Times New Roman"/>
          <w:sz w:val="24"/>
          <w:szCs w:val="24"/>
        </w:rPr>
        <w:t xml:space="preserve"> may </w:t>
      </w:r>
      <w:r w:rsidRPr="51581D44" w:rsidR="5D8D51D4">
        <w:rPr>
          <w:rFonts w:ascii="Times New Roman" w:hAnsi="Times New Roman" w:eastAsia="Times New Roman" w:cs="Times New Roman"/>
          <w:sz w:val="24"/>
          <w:szCs w:val="24"/>
        </w:rPr>
        <w:t>le</w:t>
      </w:r>
      <w:r w:rsidRPr="51581D44" w:rsidR="7649A352">
        <w:rPr>
          <w:rFonts w:ascii="Times New Roman" w:hAnsi="Times New Roman" w:eastAsia="Times New Roman" w:cs="Times New Roman"/>
          <w:sz w:val="24"/>
          <w:szCs w:val="24"/>
        </w:rPr>
        <w:t>a</w:t>
      </w:r>
      <w:r w:rsidRPr="51581D44" w:rsidR="5D8D51D4">
        <w:rPr>
          <w:rFonts w:ascii="Times New Roman" w:hAnsi="Times New Roman" w:eastAsia="Times New Roman" w:cs="Times New Roman"/>
          <w:sz w:val="24"/>
          <w:szCs w:val="24"/>
        </w:rPr>
        <w:t xml:space="preserve">d them to </w:t>
      </w:r>
      <w:r w:rsidRPr="51581D44" w:rsidR="264AB6EF">
        <w:rPr>
          <w:rFonts w:ascii="Times New Roman" w:hAnsi="Times New Roman" w:eastAsia="Times New Roman" w:cs="Times New Roman"/>
          <w:sz w:val="24"/>
          <w:szCs w:val="24"/>
        </w:rPr>
        <w:t>ignore</w:t>
      </w:r>
      <w:r w:rsidRPr="51581D44" w:rsidR="0D94D76D">
        <w:rPr>
          <w:rFonts w:ascii="Times New Roman" w:hAnsi="Times New Roman" w:eastAsia="Times New Roman" w:cs="Times New Roman"/>
          <w:sz w:val="24"/>
          <w:szCs w:val="24"/>
        </w:rPr>
        <w:t xml:space="preserve"> individual health challenges.  </w:t>
      </w:r>
    </w:p>
    <w:p w:rsidRPr="00C35156" w:rsidR="001E7020" w:rsidP="00430165" w:rsidRDefault="001E7020" w14:paraId="4CE7FD59" w14:textId="130B0DEE">
      <w:pPr>
        <w:spacing w:after="0" w:line="480" w:lineRule="auto"/>
        <w:ind w:firstLine="720"/>
        <w:textAlignment w:val="baseline"/>
        <w:rPr>
          <w:rFonts w:ascii="Times New Roman" w:hAnsi="Times New Roman" w:eastAsia="Times New Roman" w:cs="Times New Roman"/>
          <w:sz w:val="24"/>
          <w:szCs w:val="24"/>
        </w:rPr>
      </w:pPr>
      <w:ins w:author="Sallah, Cheryl R" w:date="2021-07-22T19:31:59.587Z" w:id="1440638460">
        <w:r w:rsidRPr="51581D44" w:rsidR="12A9675B">
          <w:rPr>
            <w:rFonts w:ascii="Times New Roman" w:hAnsi="Times New Roman" w:eastAsia="Times New Roman" w:cs="Times New Roman"/>
            <w:sz w:val="24"/>
            <w:szCs w:val="24"/>
          </w:rPr>
          <w:t>PREP was soon rec</w:t>
        </w:r>
      </w:ins>
      <w:ins w:author="Sallah, Cheryl R" w:date="2021-07-22T19:32:59.134Z" w:id="1371089972">
        <w:r w:rsidRPr="51581D44" w:rsidR="12A9675B">
          <w:rPr>
            <w:rFonts w:ascii="Times New Roman" w:hAnsi="Times New Roman" w:eastAsia="Times New Roman" w:cs="Times New Roman"/>
            <w:sz w:val="24"/>
            <w:szCs w:val="24"/>
          </w:rPr>
          <w:t xml:space="preserve">ognized as the rehabilitation program of choice for active duty and Veteran service member patients recovering from persistent symptoms related </w:t>
        </w:r>
        <w:r w:rsidRPr="51581D44" w:rsidR="50DF83E2">
          <w:rPr>
            <w:rFonts w:ascii="Times New Roman" w:hAnsi="Times New Roman" w:eastAsia="Times New Roman" w:cs="Times New Roman"/>
            <w:sz w:val="24"/>
            <w:szCs w:val="24"/>
          </w:rPr>
          <w:t xml:space="preserve">to blast </w:t>
        </w:r>
      </w:ins>
      <w:ins w:author="Sallah, Cheryl R" w:date="2021-07-22T19:33:42.821Z" w:id="1153079314">
        <w:r w:rsidRPr="51581D44" w:rsidR="50DF83E2">
          <w:rPr>
            <w:rFonts w:ascii="Times New Roman" w:hAnsi="Times New Roman" w:eastAsia="Times New Roman" w:cs="Times New Roman"/>
            <w:sz w:val="24"/>
            <w:szCs w:val="24"/>
          </w:rPr>
          <w:t>and combat related injuries (inclusive of blast related hearing and vision deficits).</w:t>
        </w:r>
      </w:ins>
      <w:del w:author="Sallah, Cheryl R" w:date="2021-07-22T19:34:00.082Z" w:id="587633668">
        <w:r w:rsidRPr="51581D44" w:rsidDel="001E7020">
          <w:rPr>
            <w:rFonts w:ascii="Times New Roman" w:hAnsi="Times New Roman" w:eastAsia="Times New Roman" w:cs="Times New Roman"/>
            <w:sz w:val="24"/>
            <w:szCs w:val="24"/>
          </w:rPr>
          <w:delText xml:space="preserve">PREP was soon recognized as a </w:delText>
        </w:r>
        <w:r w:rsidRPr="51581D44" w:rsidDel="001E7020">
          <w:rPr>
            <w:rFonts w:ascii="Times New Roman" w:hAnsi="Times New Roman" w:eastAsia="Times New Roman" w:cs="Times New Roman"/>
            <w:sz w:val="24"/>
            <w:szCs w:val="24"/>
          </w:rPr>
          <w:delText xml:space="preserve">rehabilitation </w:delText>
        </w:r>
        <w:r w:rsidRPr="51581D44" w:rsidDel="001E7020">
          <w:rPr>
            <w:rFonts w:ascii="Times New Roman" w:hAnsi="Times New Roman" w:eastAsia="Times New Roman" w:cs="Times New Roman"/>
            <w:sz w:val="24"/>
            <w:szCs w:val="24"/>
          </w:rPr>
          <w:delText>program of choice for patients</w:delText>
        </w:r>
        <w:r w:rsidRPr="51581D44" w:rsidDel="001E7020">
          <w:rPr>
            <w:rFonts w:ascii="Times New Roman" w:hAnsi="Times New Roman" w:eastAsia="Times New Roman" w:cs="Times New Roman"/>
            <w:sz w:val="24"/>
            <w:szCs w:val="24"/>
          </w:rPr>
          <w:delText>, both active duty and Veteran</w:delText>
        </w:r>
        <w:r w:rsidRPr="51581D44" w:rsidDel="001E7020">
          <w:rPr>
            <w:rFonts w:ascii="Times New Roman" w:hAnsi="Times New Roman" w:eastAsia="Times New Roman" w:cs="Times New Roman"/>
            <w:sz w:val="24"/>
            <w:szCs w:val="24"/>
          </w:rPr>
          <w:delText xml:space="preserve"> service members</w:delText>
        </w:r>
        <w:r w:rsidRPr="51581D44" w:rsidDel="001E7020">
          <w:rPr>
            <w:rFonts w:ascii="Times New Roman" w:hAnsi="Times New Roman" w:eastAsia="Times New Roman" w:cs="Times New Roman"/>
            <w:sz w:val="24"/>
            <w:szCs w:val="24"/>
          </w:rPr>
          <w:delText>,</w:delText>
        </w:r>
        <w:r w:rsidRPr="51581D44" w:rsidDel="001E7020">
          <w:rPr>
            <w:rFonts w:ascii="Times New Roman" w:hAnsi="Times New Roman" w:eastAsia="Times New Roman" w:cs="Times New Roman"/>
            <w:sz w:val="24"/>
            <w:szCs w:val="24"/>
          </w:rPr>
          <w:delText xml:space="preserve"> </w:delText>
        </w:r>
        <w:r w:rsidRPr="51581D44" w:rsidDel="001E7020">
          <w:rPr>
            <w:rFonts w:ascii="Times New Roman" w:hAnsi="Times New Roman" w:eastAsia="Times New Roman" w:cs="Times New Roman"/>
            <w:sz w:val="24"/>
            <w:szCs w:val="24"/>
          </w:rPr>
          <w:delText>recovering from persistent symptoms</w:delText>
        </w:r>
        <w:r w:rsidRPr="51581D44" w:rsidDel="001E7020">
          <w:rPr>
            <w:rFonts w:ascii="Times New Roman" w:hAnsi="Times New Roman" w:eastAsia="Times New Roman" w:cs="Times New Roman"/>
            <w:sz w:val="24"/>
            <w:szCs w:val="24"/>
          </w:rPr>
          <w:delText xml:space="preserve"> </w:delText>
        </w:r>
        <w:r w:rsidRPr="51581D44" w:rsidDel="001E7020">
          <w:rPr>
            <w:rFonts w:ascii="Times New Roman" w:hAnsi="Times New Roman" w:eastAsia="Times New Roman" w:cs="Times New Roman"/>
            <w:sz w:val="24"/>
            <w:szCs w:val="24"/>
          </w:rPr>
          <w:delText xml:space="preserve">related </w:delText>
        </w:r>
      </w:del>
      <w:del w:author="Sallah, Cheryl R" w:date="2021-07-22T19:33:51.873Z" w:id="1412697446">
        <w:r w:rsidRPr="51581D44" w:rsidDel="001E7020">
          <w:rPr>
            <w:rFonts w:ascii="Times New Roman" w:hAnsi="Times New Roman" w:eastAsia="Times New Roman" w:cs="Times New Roman"/>
            <w:sz w:val="24"/>
            <w:szCs w:val="24"/>
          </w:rPr>
          <w:delText xml:space="preserve">to </w:delText>
        </w:r>
        <w:r w:rsidRPr="51581D44" w:rsidDel="001E7020">
          <w:rPr>
            <w:rFonts w:ascii="Times New Roman" w:hAnsi="Times New Roman" w:eastAsia="Times New Roman" w:cs="Times New Roman"/>
            <w:sz w:val="24"/>
            <w:szCs w:val="24"/>
          </w:rPr>
          <w:delText xml:space="preserve">combat and </w:delText>
        </w:r>
        <w:r w:rsidRPr="51581D44" w:rsidDel="001E7020">
          <w:rPr>
            <w:rFonts w:ascii="Times New Roman" w:hAnsi="Times New Roman" w:eastAsia="Times New Roman" w:cs="Times New Roman"/>
            <w:sz w:val="24"/>
            <w:szCs w:val="24"/>
          </w:rPr>
          <w:delText xml:space="preserve">other </w:delText>
        </w:r>
        <w:r w:rsidRPr="51581D44" w:rsidDel="001E7020">
          <w:rPr>
            <w:rFonts w:ascii="Times New Roman" w:hAnsi="Times New Roman" w:eastAsia="Times New Roman" w:cs="Times New Roman"/>
            <w:sz w:val="24"/>
            <w:szCs w:val="24"/>
          </w:rPr>
          <w:delText>blast related injuries</w:delText>
        </w:r>
      </w:del>
      <w:commentRangeStart w:id="1795845283"/>
      <w:r w:rsidRPr="51581D44" w:rsidR="006E5890">
        <w:rPr>
          <w:rFonts w:ascii="Times New Roman" w:hAnsi="Times New Roman" w:eastAsia="Times New Roman" w:cs="Times New Roman"/>
          <w:sz w:val="24"/>
          <w:szCs w:val="24"/>
        </w:rPr>
        <w:t>. </w:t>
      </w:r>
      <w:commentRangeEnd w:id="1795845283"/>
      <w:r>
        <w:rPr>
          <w:rStyle w:val="CommentReference"/>
        </w:rPr>
        <w:commentReference w:id="1795845283"/>
      </w:r>
      <w:del w:author="Sallah, Cheryl R" w:date="2021-07-22T19:35:27.405Z" w:id="1901851551">
        <w:r w:rsidRPr="51581D44" w:rsidDel="001E7020">
          <w:rPr>
            <w:rFonts w:ascii="Times New Roman" w:hAnsi="Times New Roman" w:eastAsia="Times New Roman" w:cs="Times New Roman"/>
            <w:sz w:val="24"/>
            <w:szCs w:val="24"/>
          </w:rPr>
          <w:delText xml:space="preserve">Sensory injuries including hearing and vision deficits have </w:delText>
        </w:r>
        <w:r w:rsidRPr="51581D44" w:rsidDel="001E7020">
          <w:rPr>
            <w:rFonts w:ascii="Times New Roman" w:hAnsi="Times New Roman" w:eastAsia="Times New Roman" w:cs="Times New Roman"/>
            <w:sz w:val="24"/>
            <w:szCs w:val="24"/>
          </w:rPr>
          <w:delText xml:space="preserve">also </w:delText>
        </w:r>
        <w:r w:rsidRPr="51581D44" w:rsidDel="001E7020">
          <w:rPr>
            <w:rFonts w:ascii="Times New Roman" w:hAnsi="Times New Roman" w:eastAsia="Times New Roman" w:cs="Times New Roman"/>
            <w:sz w:val="24"/>
            <w:szCs w:val="24"/>
          </w:rPr>
          <w:delText>been linked</w:delText>
        </w:r>
        <w:r w:rsidRPr="51581D44" w:rsidDel="001E7020">
          <w:rPr>
            <w:rFonts w:ascii="Times New Roman" w:hAnsi="Times New Roman" w:eastAsia="Times New Roman" w:cs="Times New Roman"/>
            <w:sz w:val="24"/>
            <w:szCs w:val="24"/>
          </w:rPr>
          <w:delText xml:space="preserve"> to blasts</w:delText>
        </w:r>
      </w:del>
      <w:commentRangeStart w:id="469712171"/>
      <w:r w:rsidRPr="51581D44" w:rsidR="002F268A">
        <w:rPr>
          <w:rFonts w:ascii="Times New Roman" w:hAnsi="Times New Roman" w:eastAsia="Times New Roman" w:cs="Times New Roman"/>
          <w:sz w:val="24"/>
          <w:szCs w:val="24"/>
        </w:rPr>
        <w:t>.</w:t>
      </w:r>
      <w:commentRangeEnd w:id="469712171"/>
      <w:r>
        <w:rPr>
          <w:rStyle w:val="CommentReference"/>
        </w:rPr>
        <w:commentReference w:id="469712171"/>
      </w:r>
      <w:r w:rsidRPr="51581D44" w:rsidR="002F268A">
        <w:rPr>
          <w:rFonts w:ascii="Times New Roman" w:hAnsi="Times New Roman" w:eastAsia="Times New Roman" w:cs="Times New Roman"/>
          <w:sz w:val="24"/>
          <w:szCs w:val="24"/>
        </w:rPr>
        <w:t xml:space="preserve"> </w:t>
      </w:r>
      <w:r w:rsidRPr="51581D44" w:rsidR="00E7593A">
        <w:rPr>
          <w:rFonts w:ascii="Times New Roman" w:hAnsi="Times New Roman" w:eastAsia="Times New Roman" w:cs="Times New Roman"/>
          <w:sz w:val="24"/>
          <w:szCs w:val="24"/>
        </w:rPr>
        <w:t>B</w:t>
      </w:r>
      <w:r w:rsidRPr="51581D44" w:rsidR="006E5890">
        <w:rPr>
          <w:rFonts w:ascii="Times New Roman" w:hAnsi="Times New Roman" w:eastAsia="Times New Roman" w:cs="Times New Roman"/>
          <w:sz w:val="24"/>
          <w:szCs w:val="24"/>
        </w:rPr>
        <w:t xml:space="preserve">last injury effects go beyond the physical to </w:t>
      </w:r>
      <w:r w:rsidRPr="51581D44" w:rsidR="003E163D">
        <w:rPr>
          <w:rFonts w:ascii="Times New Roman" w:hAnsi="Times New Roman" w:eastAsia="Times New Roman" w:cs="Times New Roman"/>
          <w:sz w:val="24"/>
          <w:szCs w:val="24"/>
        </w:rPr>
        <w:t xml:space="preserve">include </w:t>
      </w:r>
      <w:r w:rsidRPr="51581D44" w:rsidR="006E5890">
        <w:rPr>
          <w:rFonts w:ascii="Times New Roman" w:hAnsi="Times New Roman" w:eastAsia="Times New Roman" w:cs="Times New Roman"/>
          <w:sz w:val="24"/>
          <w:szCs w:val="24"/>
        </w:rPr>
        <w:t>psychological problems such as post</w:t>
      </w:r>
      <w:r w:rsidRPr="51581D44" w:rsidR="00FF7B03">
        <w:rPr>
          <w:rFonts w:ascii="Times New Roman" w:hAnsi="Times New Roman" w:eastAsia="Times New Roman" w:cs="Times New Roman"/>
          <w:sz w:val="24"/>
          <w:szCs w:val="24"/>
        </w:rPr>
        <w:t>-</w:t>
      </w:r>
      <w:r w:rsidRPr="51581D44" w:rsidR="006E5890">
        <w:rPr>
          <w:rFonts w:ascii="Times New Roman" w:hAnsi="Times New Roman" w:eastAsia="Times New Roman" w:cs="Times New Roman"/>
          <w:sz w:val="24"/>
          <w:szCs w:val="24"/>
        </w:rPr>
        <w:t>traumatic stress disorder (PTSD) and depression</w:t>
      </w:r>
      <w:r w:rsidRPr="51581D44" w:rsidR="0005225B">
        <w:rPr>
          <w:rFonts w:ascii="Times New Roman" w:hAnsi="Times New Roman" w:eastAsia="Times New Roman" w:cs="Times New Roman"/>
          <w:sz w:val="24"/>
          <w:szCs w:val="24"/>
        </w:rPr>
        <w:t>.</w:t>
      </w:r>
      <w:r w:rsidRPr="51581D44" w:rsidR="000421FC">
        <w:rPr>
          <w:rFonts w:ascii="Times New Roman" w:hAnsi="Times New Roman" w:eastAsia="Times New Roman" w:cs="Times New Roman"/>
          <w:sz w:val="24"/>
          <w:szCs w:val="24"/>
          <w:vertAlign w:val="superscript"/>
        </w:rPr>
        <w:t>3</w:t>
      </w:r>
      <w:del w:author="Sallah, Cheryl R" w:date="2021-07-26T20:13:27.104Z" w:id="959090531">
        <w:r w:rsidRPr="51581D44" w:rsidDel="00B476A3">
          <w:rPr>
            <w:rFonts w:ascii="Times New Roman" w:hAnsi="Times New Roman" w:eastAsia="Times New Roman" w:cs="Times New Roman"/>
            <w:sz w:val="24"/>
            <w:szCs w:val="24"/>
            <w:vertAlign w:val="superscript"/>
          </w:rPr>
          <w:delText>(2)</w:delText>
        </w:r>
      </w:del>
      <w:r w:rsidRPr="51581D44" w:rsidR="006E5890">
        <w:rPr>
          <w:rFonts w:ascii="Times New Roman" w:hAnsi="Times New Roman" w:eastAsia="Times New Roman" w:cs="Times New Roman"/>
          <w:sz w:val="24"/>
          <w:szCs w:val="24"/>
        </w:rPr>
        <w:t xml:space="preserve"> </w:t>
      </w:r>
      <w:ins w:author="Guess, Dara R." w:date="2021-07-22T17:50:54.1Z" w:id="1495677347">
        <w:r w:rsidRPr="51581D44" w:rsidR="6B2BE102">
          <w:rPr>
            <w:rFonts w:ascii="Times New Roman" w:hAnsi="Times New Roman" w:eastAsia="Times New Roman" w:cs="Times New Roman"/>
            <w:sz w:val="24"/>
            <w:szCs w:val="24"/>
          </w:rPr>
          <w:t xml:space="preserve">With consideration of the </w:t>
        </w:r>
      </w:ins>
      <w:ins w:author="Guess, Dara R." w:date="2021-07-22T17:51:16.59Z" w:id="501330193">
        <w:r w:rsidRPr="51581D44" w:rsidR="2310D09E">
          <w:rPr>
            <w:rFonts w:ascii="Times New Roman" w:hAnsi="Times New Roman" w:eastAsia="Times New Roman" w:cs="Times New Roman"/>
            <w:sz w:val="24"/>
            <w:szCs w:val="24"/>
          </w:rPr>
          <w:t>motor</w:t>
        </w:r>
      </w:ins>
      <w:ins w:author="Guess, Dara R." w:date="2021-07-22T17:50:54.1Z" w:id="573417319">
        <w:r w:rsidRPr="51581D44" w:rsidR="6B2BE102">
          <w:rPr>
            <w:rFonts w:ascii="Times New Roman" w:hAnsi="Times New Roman" w:eastAsia="Times New Roman" w:cs="Times New Roman"/>
            <w:sz w:val="24"/>
            <w:szCs w:val="24"/>
          </w:rPr>
          <w:t xml:space="preserve">, sensory, </w:t>
        </w:r>
      </w:ins>
      <w:ins w:author="Guess, Dara R." w:date="2021-07-22T17:51:39.087Z" w:id="235797036">
        <w:r w:rsidRPr="51581D44" w:rsidR="50E4E9FF">
          <w:rPr>
            <w:rFonts w:ascii="Times New Roman" w:hAnsi="Times New Roman" w:eastAsia="Times New Roman" w:cs="Times New Roman"/>
            <w:sz w:val="24"/>
            <w:szCs w:val="24"/>
          </w:rPr>
          <w:t xml:space="preserve">cognitive, </w:t>
        </w:r>
      </w:ins>
      <w:ins w:author="Guess, Dara R." w:date="2021-07-22T17:50:54.1Z" w:id="1992352191">
        <w:r w:rsidRPr="51581D44" w:rsidR="6B2BE102">
          <w:rPr>
            <w:rFonts w:ascii="Times New Roman" w:hAnsi="Times New Roman" w:eastAsia="Times New Roman" w:cs="Times New Roman"/>
            <w:sz w:val="24"/>
            <w:szCs w:val="24"/>
          </w:rPr>
          <w:t xml:space="preserve">psychosocial, and </w:t>
        </w:r>
      </w:ins>
      <w:ins w:author="Guess, Dara R." w:date="2021-07-22T17:51:59.872Z" w:id="1660654721">
        <w:r w:rsidRPr="51581D44" w:rsidR="61916954">
          <w:rPr>
            <w:rFonts w:ascii="Times New Roman" w:hAnsi="Times New Roman" w:eastAsia="Times New Roman" w:cs="Times New Roman"/>
            <w:sz w:val="24"/>
            <w:szCs w:val="24"/>
          </w:rPr>
          <w:t>behavioral seque</w:t>
        </w:r>
      </w:ins>
      <w:ins w:author="Guess, Dara R." w:date="2021-07-22T17:52:27.314Z" w:id="86139329">
        <w:r w:rsidRPr="51581D44" w:rsidR="61916954">
          <w:rPr>
            <w:rFonts w:ascii="Times New Roman" w:hAnsi="Times New Roman" w:eastAsia="Times New Roman" w:cs="Times New Roman"/>
            <w:sz w:val="24"/>
            <w:szCs w:val="24"/>
          </w:rPr>
          <w:t>l</w:t>
        </w:r>
        <w:r w:rsidRPr="51581D44" w:rsidR="61916954">
          <w:rPr>
            <w:rFonts w:ascii="Times New Roman" w:hAnsi="Times New Roman" w:eastAsia="Times New Roman" w:cs="Times New Roman"/>
            <w:sz w:val="24"/>
            <w:szCs w:val="24"/>
          </w:rPr>
          <w:t>ae</w:t>
        </w:r>
      </w:ins>
      <w:ins w:author="Guess, Dara R." w:date="2021-07-22T17:53:22.514Z" w:id="136772378">
        <w:r w:rsidRPr="51581D44" w:rsidR="41082868">
          <w:rPr>
            <w:rFonts w:ascii="Times New Roman" w:hAnsi="Times New Roman" w:eastAsia="Times New Roman" w:cs="Times New Roman"/>
            <w:sz w:val="24"/>
            <w:szCs w:val="24"/>
          </w:rPr>
          <w:t xml:space="preserve">, </w:t>
        </w:r>
      </w:ins>
      <w:del w:author="Guess, Dara R." w:date="2021-07-22T17:53:19.991Z" w:id="1046851205">
        <w:r w:rsidRPr="51581D44" w:rsidDel="001E7020">
          <w:rPr>
            <w:rFonts w:ascii="Times New Roman" w:hAnsi="Times New Roman" w:eastAsia="Times New Roman" w:cs="Times New Roman"/>
            <w:sz w:val="24"/>
            <w:szCs w:val="24"/>
          </w:rPr>
          <w:delText>The</w:delText>
        </w:r>
      </w:del>
      <w:r w:rsidRPr="51581D44" w:rsidR="001E7020">
        <w:rPr>
          <w:rFonts w:ascii="Times New Roman" w:hAnsi="Times New Roman" w:eastAsia="Times New Roman" w:cs="Times New Roman"/>
          <w:sz w:val="24"/>
          <w:szCs w:val="24"/>
        </w:rPr>
        <w:t xml:space="preserve"> </w:t>
      </w:r>
      <w:del w:author="Guess, Dara R." w:date="2021-07-22T17:55:59.91Z" w:id="52133024">
        <w:r w:rsidRPr="51581D44" w:rsidDel="001E7020">
          <w:rPr>
            <w:rFonts w:ascii="Times New Roman" w:hAnsi="Times New Roman" w:eastAsia="Times New Roman" w:cs="Times New Roman"/>
            <w:sz w:val="24"/>
            <w:szCs w:val="24"/>
          </w:rPr>
          <w:delText>availability of comprehensive evaluation</w:delText>
        </w:r>
        <w:r w:rsidRPr="51581D44" w:rsidDel="001E7020">
          <w:rPr>
            <w:rFonts w:ascii="Times New Roman" w:hAnsi="Times New Roman" w:eastAsia="Times New Roman" w:cs="Times New Roman"/>
            <w:sz w:val="24"/>
            <w:szCs w:val="24"/>
          </w:rPr>
          <w:delText>s</w:delText>
        </w:r>
        <w:r w:rsidRPr="51581D44" w:rsidDel="001E7020">
          <w:rPr>
            <w:rFonts w:ascii="Times New Roman" w:hAnsi="Times New Roman" w:eastAsia="Times New Roman" w:cs="Times New Roman"/>
            <w:sz w:val="24"/>
            <w:szCs w:val="24"/>
          </w:rPr>
          <w:delText xml:space="preserve"> </w:delText>
        </w:r>
      </w:del>
      <w:del w:author="Guess, Dara R." w:date="2021-07-22T17:56:02.859Z" w:id="1093331704">
        <w:r w:rsidRPr="51581D44" w:rsidDel="001E7020">
          <w:rPr>
            <w:rFonts w:ascii="Times New Roman" w:hAnsi="Times New Roman" w:eastAsia="Times New Roman" w:cs="Times New Roman"/>
            <w:sz w:val="24"/>
            <w:szCs w:val="24"/>
          </w:rPr>
          <w:delText>and treatment</w:delText>
        </w:r>
        <w:r w:rsidRPr="51581D44" w:rsidDel="001E7020">
          <w:rPr>
            <w:rFonts w:ascii="Times New Roman" w:hAnsi="Times New Roman" w:eastAsia="Times New Roman" w:cs="Times New Roman"/>
            <w:sz w:val="24"/>
            <w:szCs w:val="24"/>
          </w:rPr>
          <w:delText>s</w:delText>
        </w:r>
        <w:r w:rsidRPr="51581D44" w:rsidDel="001E7020">
          <w:rPr>
            <w:rFonts w:ascii="Times New Roman" w:hAnsi="Times New Roman" w:eastAsia="Times New Roman" w:cs="Times New Roman"/>
            <w:sz w:val="24"/>
            <w:szCs w:val="24"/>
          </w:rPr>
          <w:delText xml:space="preserve"> under </w:delText>
        </w:r>
      </w:del>
      <w:commentRangeStart w:id="58102159"/>
      <w:r w:rsidRPr="51581D44" w:rsidR="001E7020">
        <w:rPr>
          <w:rFonts w:ascii="Times New Roman" w:hAnsi="Times New Roman" w:eastAsia="Times New Roman" w:cs="Times New Roman"/>
          <w:sz w:val="24"/>
          <w:szCs w:val="24"/>
        </w:rPr>
        <w:t>the</w:t>
      </w:r>
      <w:commentRangeEnd w:id="58102159"/>
      <w:r>
        <w:rPr>
          <w:rStyle w:val="CommentReference"/>
        </w:rPr>
        <w:commentReference w:id="58102159"/>
      </w:r>
      <w:r w:rsidRPr="51581D44" w:rsidR="001E7020">
        <w:rPr>
          <w:rFonts w:ascii="Times New Roman" w:hAnsi="Times New Roman" w:eastAsia="Times New Roman" w:cs="Times New Roman"/>
          <w:sz w:val="24"/>
          <w:szCs w:val="24"/>
        </w:rPr>
        <w:t xml:space="preserve"> guidance of one interdisciplinary team was </w:t>
      </w:r>
      <w:r w:rsidRPr="51581D44" w:rsidR="00505D2D">
        <w:rPr>
          <w:rFonts w:ascii="Times New Roman" w:hAnsi="Times New Roman" w:eastAsia="Times New Roman" w:cs="Times New Roman"/>
          <w:sz w:val="24"/>
          <w:szCs w:val="24"/>
        </w:rPr>
        <w:t xml:space="preserve">determined </w:t>
      </w:r>
      <w:r w:rsidRPr="51581D44" w:rsidR="00D31CF8">
        <w:rPr>
          <w:rFonts w:ascii="Times New Roman" w:hAnsi="Times New Roman" w:eastAsia="Times New Roman" w:cs="Times New Roman"/>
          <w:sz w:val="24"/>
          <w:szCs w:val="24"/>
        </w:rPr>
        <w:t xml:space="preserve">a </w:t>
      </w:r>
      <w:r w:rsidRPr="51581D44" w:rsidR="001E7020">
        <w:rPr>
          <w:rFonts w:ascii="Times New Roman" w:hAnsi="Times New Roman" w:eastAsia="Times New Roman" w:cs="Times New Roman"/>
          <w:sz w:val="24"/>
          <w:szCs w:val="24"/>
        </w:rPr>
        <w:t xml:space="preserve">benefit </w:t>
      </w:r>
      <w:r w:rsidRPr="51581D44" w:rsidR="00163782">
        <w:rPr>
          <w:rFonts w:ascii="Times New Roman" w:hAnsi="Times New Roman" w:eastAsia="Times New Roman" w:cs="Times New Roman"/>
          <w:sz w:val="24"/>
          <w:szCs w:val="24"/>
        </w:rPr>
        <w:t xml:space="preserve">for the patient </w:t>
      </w:r>
      <w:r w:rsidRPr="51581D44" w:rsidR="002F268A">
        <w:rPr>
          <w:rFonts w:ascii="Times New Roman" w:hAnsi="Times New Roman" w:eastAsia="Times New Roman" w:cs="Times New Roman"/>
          <w:sz w:val="24"/>
          <w:szCs w:val="24"/>
        </w:rPr>
        <w:t xml:space="preserve">by </w:t>
      </w:r>
      <w:r w:rsidRPr="51581D44" w:rsidR="008032FB">
        <w:rPr>
          <w:rFonts w:ascii="Times New Roman" w:hAnsi="Times New Roman" w:eastAsia="Times New Roman" w:cs="Times New Roman"/>
          <w:sz w:val="24"/>
          <w:szCs w:val="24"/>
        </w:rPr>
        <w:t xml:space="preserve">providing an </w:t>
      </w:r>
      <w:r w:rsidRPr="51581D44" w:rsidR="00163782">
        <w:rPr>
          <w:rFonts w:ascii="Times New Roman" w:hAnsi="Times New Roman" w:eastAsia="Times New Roman" w:cs="Times New Roman"/>
          <w:sz w:val="24"/>
          <w:szCs w:val="24"/>
        </w:rPr>
        <w:t>individualized care plan</w:t>
      </w:r>
      <w:r w:rsidRPr="51581D44" w:rsidR="001E7020">
        <w:rPr>
          <w:rFonts w:ascii="Times New Roman" w:hAnsi="Times New Roman" w:eastAsia="Times New Roman" w:cs="Times New Roman"/>
          <w:sz w:val="24"/>
          <w:szCs w:val="24"/>
        </w:rPr>
        <w:t> </w:t>
      </w:r>
      <w:r w:rsidRPr="51581D44" w:rsidR="00505D2D">
        <w:rPr>
          <w:rFonts w:ascii="Times New Roman" w:hAnsi="Times New Roman" w:eastAsia="Times New Roman" w:cs="Times New Roman"/>
          <w:sz w:val="24"/>
          <w:szCs w:val="24"/>
        </w:rPr>
        <w:t xml:space="preserve">and committed </w:t>
      </w:r>
      <w:r w:rsidRPr="51581D44" w:rsidR="001E7020">
        <w:rPr>
          <w:rFonts w:ascii="Times New Roman" w:hAnsi="Times New Roman" w:eastAsia="Times New Roman" w:cs="Times New Roman"/>
          <w:sz w:val="24"/>
          <w:szCs w:val="24"/>
        </w:rPr>
        <w:t>ongoing follow-up</w:t>
      </w:r>
      <w:r w:rsidRPr="51581D44" w:rsidR="00163782">
        <w:rPr>
          <w:rFonts w:ascii="Times New Roman" w:hAnsi="Times New Roman" w:eastAsia="Times New Roman" w:cs="Times New Roman"/>
          <w:sz w:val="24"/>
          <w:szCs w:val="24"/>
        </w:rPr>
        <w:t xml:space="preserve"> continuity to optimize recovery</w:t>
      </w:r>
      <w:r w:rsidRPr="51581D44" w:rsidR="008032FB">
        <w:rPr>
          <w:rFonts w:ascii="Times New Roman" w:hAnsi="Times New Roman" w:eastAsia="Times New Roman" w:cs="Times New Roman"/>
          <w:sz w:val="24"/>
          <w:szCs w:val="24"/>
        </w:rPr>
        <w:t>.</w:t>
      </w:r>
      <w:r w:rsidRPr="51581D44" w:rsidR="001E7020">
        <w:rPr>
          <w:rFonts w:ascii="Times New Roman" w:hAnsi="Times New Roman" w:eastAsia="Times New Roman" w:cs="Times New Roman"/>
          <w:sz w:val="24"/>
          <w:szCs w:val="24"/>
        </w:rPr>
        <w:t>  </w:t>
      </w:r>
    </w:p>
    <w:p w:rsidRPr="00C35156" w:rsidR="00DA7F95" w:rsidP="00DA7F95" w:rsidRDefault="001E7020" w14:paraId="2918F6DA" w14:textId="44E5D002">
      <w:pPr>
        <w:spacing w:after="0" w:line="480" w:lineRule="auto"/>
        <w:ind w:firstLine="720"/>
        <w:textAlignment w:val="baseline"/>
        <w:rPr>
          <w:rFonts w:ascii="Times New Roman" w:hAnsi="Times New Roman" w:eastAsia="Times New Roman" w:cs="Times New Roman"/>
          <w:sz w:val="24"/>
          <w:szCs w:val="24"/>
        </w:rPr>
      </w:pPr>
      <w:r w:rsidRPr="79B79239" w:rsidR="001E7020">
        <w:rPr>
          <w:rFonts w:ascii="Times New Roman" w:hAnsi="Times New Roman" w:eastAsia="Times New Roman" w:cs="Times New Roman"/>
          <w:sz w:val="24"/>
          <w:szCs w:val="24"/>
        </w:rPr>
        <w:t xml:space="preserve">Referral sources for PREP vary and include facilities that treat Veterans or </w:t>
      </w:r>
      <w:r w:rsidRPr="79B79239" w:rsidR="00663242">
        <w:rPr>
          <w:rFonts w:ascii="Times New Roman" w:hAnsi="Times New Roman" w:eastAsia="Times New Roman" w:cs="Times New Roman"/>
          <w:sz w:val="24"/>
          <w:szCs w:val="24"/>
        </w:rPr>
        <w:t>active</w:t>
      </w:r>
      <w:r w:rsidRPr="79B79239" w:rsidR="003249A1">
        <w:rPr>
          <w:rFonts w:ascii="Times New Roman" w:hAnsi="Times New Roman" w:eastAsia="Times New Roman" w:cs="Times New Roman"/>
          <w:sz w:val="24"/>
          <w:szCs w:val="24"/>
        </w:rPr>
        <w:t xml:space="preserve"> </w:t>
      </w:r>
      <w:r w:rsidRPr="79B79239" w:rsidR="00663242">
        <w:rPr>
          <w:rFonts w:ascii="Times New Roman" w:hAnsi="Times New Roman" w:eastAsia="Times New Roman" w:cs="Times New Roman"/>
          <w:sz w:val="24"/>
          <w:szCs w:val="24"/>
        </w:rPr>
        <w:t>duty</w:t>
      </w:r>
      <w:r w:rsidRPr="79B79239" w:rsidR="00E84BD5">
        <w:rPr>
          <w:rFonts w:ascii="Times New Roman" w:hAnsi="Times New Roman" w:eastAsia="Times New Roman" w:cs="Times New Roman"/>
          <w:sz w:val="24"/>
          <w:szCs w:val="24"/>
        </w:rPr>
        <w:t xml:space="preserve"> service members</w:t>
      </w:r>
      <w:r w:rsidRPr="79B79239" w:rsidR="00D270BB">
        <w:rPr>
          <w:rFonts w:ascii="Times New Roman" w:hAnsi="Times New Roman" w:eastAsia="Times New Roman" w:cs="Times New Roman"/>
          <w:sz w:val="24"/>
          <w:szCs w:val="24"/>
        </w:rPr>
        <w:t xml:space="preserve"> </w:t>
      </w:r>
      <w:r w:rsidRPr="79B79239" w:rsidR="005D4A3D">
        <w:rPr>
          <w:rFonts w:ascii="Times New Roman" w:hAnsi="Times New Roman" w:eastAsia="Times New Roman" w:cs="Times New Roman"/>
          <w:sz w:val="24"/>
          <w:szCs w:val="24"/>
        </w:rPr>
        <w:t xml:space="preserve">in both </w:t>
      </w:r>
      <w:r w:rsidRPr="79B79239" w:rsidR="00505D2D">
        <w:rPr>
          <w:rFonts w:ascii="Times New Roman" w:hAnsi="Times New Roman" w:eastAsia="Times New Roman" w:cs="Times New Roman"/>
          <w:sz w:val="24"/>
          <w:szCs w:val="24"/>
        </w:rPr>
        <w:t>national and international locations</w:t>
      </w:r>
      <w:r w:rsidRPr="79B79239" w:rsidR="001E7020">
        <w:rPr>
          <w:rFonts w:ascii="Times New Roman" w:hAnsi="Times New Roman" w:eastAsia="Times New Roman" w:cs="Times New Roman"/>
          <w:sz w:val="24"/>
          <w:szCs w:val="24"/>
        </w:rPr>
        <w:t xml:space="preserve">. </w:t>
      </w:r>
      <w:r w:rsidRPr="79B79239" w:rsidR="00EE2579">
        <w:rPr>
          <w:rFonts w:ascii="Times New Roman" w:hAnsi="Times New Roman" w:eastAsia="Times New Roman" w:cs="Times New Roman"/>
          <w:sz w:val="24"/>
          <w:szCs w:val="24"/>
        </w:rPr>
        <w:t xml:space="preserve">Referral agencies </w:t>
      </w:r>
      <w:r w:rsidRPr="79B79239" w:rsidR="001E7020">
        <w:rPr>
          <w:rFonts w:ascii="Times New Roman" w:hAnsi="Times New Roman" w:eastAsia="Times New Roman" w:cs="Times New Roman"/>
          <w:sz w:val="24"/>
          <w:szCs w:val="24"/>
        </w:rPr>
        <w:t xml:space="preserve">include </w:t>
      </w:r>
      <w:r w:rsidRPr="79B79239" w:rsidR="00EE2579">
        <w:rPr>
          <w:rFonts w:ascii="Times New Roman" w:hAnsi="Times New Roman" w:eastAsia="Times New Roman" w:cs="Times New Roman"/>
          <w:sz w:val="24"/>
          <w:szCs w:val="24"/>
        </w:rPr>
        <w:t xml:space="preserve">the </w:t>
      </w:r>
      <w:r w:rsidRPr="79B79239" w:rsidR="001E7020">
        <w:rPr>
          <w:rFonts w:ascii="Times New Roman" w:hAnsi="Times New Roman" w:eastAsia="Times New Roman" w:cs="Times New Roman"/>
          <w:sz w:val="24"/>
          <w:szCs w:val="24"/>
        </w:rPr>
        <w:t>Special Operation Forces (SOF)</w:t>
      </w:r>
      <w:r w:rsidRPr="79B79239" w:rsidR="003836D4">
        <w:rPr>
          <w:rFonts w:ascii="Times New Roman" w:hAnsi="Times New Roman" w:eastAsia="Times New Roman" w:cs="Times New Roman"/>
          <w:sz w:val="24"/>
          <w:szCs w:val="24"/>
        </w:rPr>
        <w:t>,</w:t>
      </w:r>
      <w:r w:rsidRPr="79B79239" w:rsidR="001E7020">
        <w:rPr>
          <w:rFonts w:ascii="Times New Roman" w:hAnsi="Times New Roman" w:eastAsia="Times New Roman" w:cs="Times New Roman"/>
          <w:sz w:val="24"/>
          <w:szCs w:val="24"/>
        </w:rPr>
        <w:t xml:space="preserve"> </w:t>
      </w:r>
      <w:ins w:author="Guess, Dara R." w:date="2021-07-22T18:19:37.357Z" w:id="227761384">
        <w:r w:rsidRPr="79B79239" w:rsidR="0705DEA1">
          <w:rPr>
            <w:rFonts w:ascii="Times New Roman" w:hAnsi="Times New Roman" w:eastAsia="Times New Roman" w:cs="Times New Roman"/>
            <w:sz w:val="24"/>
            <w:szCs w:val="24"/>
          </w:rPr>
          <w:t>Special Operations Command (SOC</w:t>
        </w:r>
      </w:ins>
      <w:commentRangeStart w:id="1825335458"/>
      <w:ins w:author="Guess, Dara R." w:date="2021-07-22T18:19:37.357Z" w:id="300458041">
        <w:r w:rsidRPr="79B79239" w:rsidR="0705DEA1">
          <w:rPr>
            <w:rFonts w:ascii="Times New Roman" w:hAnsi="Times New Roman" w:eastAsia="Times New Roman" w:cs="Times New Roman"/>
            <w:sz w:val="24"/>
            <w:szCs w:val="24"/>
          </w:rPr>
          <w:t>),</w:t>
        </w:r>
      </w:ins>
      <w:commentRangeEnd w:id="1825335458"/>
      <w:r>
        <w:rPr>
          <w:rStyle w:val="CommentReference"/>
        </w:rPr>
        <w:commentReference w:id="1825335458"/>
      </w:r>
      <w:ins w:author="Guess, Dara R." w:date="2021-07-22T18:19:37.357Z" w:id="1762518151">
        <w:r w:rsidRPr="79B79239" w:rsidR="0705DEA1">
          <w:rPr>
            <w:rFonts w:ascii="Times New Roman" w:hAnsi="Times New Roman" w:eastAsia="Times New Roman" w:cs="Times New Roman"/>
            <w:sz w:val="24"/>
            <w:szCs w:val="24"/>
          </w:rPr>
          <w:t xml:space="preserve"> </w:t>
        </w:r>
      </w:ins>
      <w:r w:rsidRPr="79B79239" w:rsidR="002131C3">
        <w:rPr>
          <w:rFonts w:ascii="Times New Roman" w:hAnsi="Times New Roman" w:eastAsia="Times New Roman" w:cs="Times New Roman"/>
          <w:sz w:val="24"/>
          <w:szCs w:val="24"/>
        </w:rPr>
        <w:t xml:space="preserve">Warrior </w:t>
      </w:r>
      <w:r w:rsidRPr="79B79239" w:rsidR="001E7020">
        <w:rPr>
          <w:rFonts w:ascii="Times New Roman" w:hAnsi="Times New Roman" w:eastAsia="Times New Roman" w:cs="Times New Roman"/>
          <w:sz w:val="24"/>
          <w:szCs w:val="24"/>
        </w:rPr>
        <w:t>Care Coalition (</w:t>
      </w:r>
      <w:r w:rsidRPr="79B79239" w:rsidR="008032FB">
        <w:rPr>
          <w:rFonts w:ascii="Times New Roman" w:hAnsi="Times New Roman" w:eastAsia="Times New Roman" w:cs="Times New Roman"/>
          <w:sz w:val="24"/>
          <w:szCs w:val="24"/>
        </w:rPr>
        <w:t xml:space="preserve">U.S. </w:t>
      </w:r>
      <w:r w:rsidRPr="79B79239" w:rsidR="001E7020">
        <w:rPr>
          <w:rFonts w:ascii="Times New Roman" w:hAnsi="Times New Roman" w:eastAsia="Times New Roman" w:cs="Times New Roman"/>
          <w:sz w:val="24"/>
          <w:szCs w:val="24"/>
        </w:rPr>
        <w:t>Army),</w:t>
      </w:r>
      <w:r w:rsidRPr="79B79239" w:rsidR="00F4064C">
        <w:rPr>
          <w:rFonts w:ascii="Times New Roman" w:hAnsi="Times New Roman" w:eastAsia="Times New Roman" w:cs="Times New Roman"/>
          <w:sz w:val="24"/>
          <w:szCs w:val="24"/>
        </w:rPr>
        <w:t xml:space="preserve"> </w:t>
      </w:r>
      <w:r w:rsidRPr="79B79239" w:rsidR="001E7020">
        <w:rPr>
          <w:rFonts w:ascii="Times New Roman" w:hAnsi="Times New Roman" w:eastAsia="Times New Roman" w:cs="Times New Roman"/>
          <w:sz w:val="24"/>
          <w:szCs w:val="24"/>
        </w:rPr>
        <w:t xml:space="preserve">Warrior Transition Units, Air Force, Coast Guard, </w:t>
      </w:r>
      <w:r w:rsidRPr="79B79239" w:rsidR="00066CA9">
        <w:rPr>
          <w:rFonts w:ascii="Times New Roman" w:hAnsi="Times New Roman" w:eastAsia="Times New Roman" w:cs="Times New Roman"/>
          <w:sz w:val="24"/>
          <w:szCs w:val="24"/>
        </w:rPr>
        <w:t>Marines, Marine Special Operations Command (MARSOC)</w:t>
      </w:r>
      <w:r w:rsidRPr="79B79239" w:rsidR="00AB03E7">
        <w:rPr>
          <w:rFonts w:ascii="Times New Roman" w:hAnsi="Times New Roman" w:eastAsia="Times New Roman" w:cs="Times New Roman"/>
          <w:sz w:val="24"/>
          <w:szCs w:val="24"/>
        </w:rPr>
        <w:t xml:space="preserve">, </w:t>
      </w:r>
      <w:r w:rsidRPr="79B79239" w:rsidR="00066CA9">
        <w:rPr>
          <w:rFonts w:ascii="Times New Roman" w:hAnsi="Times New Roman" w:eastAsia="Times New Roman" w:cs="Times New Roman"/>
          <w:sz w:val="24"/>
          <w:szCs w:val="24"/>
        </w:rPr>
        <w:t>SEAL teams</w:t>
      </w:r>
      <w:r w:rsidRPr="79B79239" w:rsidR="00D73A9F">
        <w:rPr>
          <w:rFonts w:ascii="Times New Roman" w:hAnsi="Times New Roman" w:eastAsia="Times New Roman" w:cs="Times New Roman"/>
          <w:sz w:val="24"/>
          <w:szCs w:val="24"/>
        </w:rPr>
        <w:t xml:space="preserve"> (U</w:t>
      </w:r>
      <w:r w:rsidRPr="79B79239" w:rsidR="008032FB">
        <w:rPr>
          <w:rFonts w:ascii="Times New Roman" w:hAnsi="Times New Roman" w:eastAsia="Times New Roman" w:cs="Times New Roman"/>
          <w:sz w:val="24"/>
          <w:szCs w:val="24"/>
        </w:rPr>
        <w:t>.</w:t>
      </w:r>
      <w:r w:rsidRPr="79B79239" w:rsidR="00D73A9F">
        <w:rPr>
          <w:rFonts w:ascii="Times New Roman" w:hAnsi="Times New Roman" w:eastAsia="Times New Roman" w:cs="Times New Roman"/>
          <w:sz w:val="24"/>
          <w:szCs w:val="24"/>
        </w:rPr>
        <w:t>S</w:t>
      </w:r>
      <w:r w:rsidRPr="79B79239" w:rsidR="008032FB">
        <w:rPr>
          <w:rFonts w:ascii="Times New Roman" w:hAnsi="Times New Roman" w:eastAsia="Times New Roman" w:cs="Times New Roman"/>
          <w:sz w:val="24"/>
          <w:szCs w:val="24"/>
        </w:rPr>
        <w:t>.</w:t>
      </w:r>
      <w:r w:rsidRPr="79B79239" w:rsidR="00D73A9F">
        <w:rPr>
          <w:rFonts w:ascii="Times New Roman" w:hAnsi="Times New Roman" w:eastAsia="Times New Roman" w:cs="Times New Roman"/>
          <w:sz w:val="24"/>
          <w:szCs w:val="24"/>
        </w:rPr>
        <w:t xml:space="preserve"> Navy)</w:t>
      </w:r>
      <w:r w:rsidRPr="79B79239" w:rsidR="008032FB">
        <w:rPr>
          <w:rFonts w:ascii="Times New Roman" w:hAnsi="Times New Roman" w:eastAsia="Times New Roman" w:cs="Times New Roman"/>
          <w:sz w:val="24"/>
          <w:szCs w:val="24"/>
        </w:rPr>
        <w:t>,</w:t>
      </w:r>
      <w:r w:rsidRPr="79B79239" w:rsidR="00066CA9">
        <w:rPr>
          <w:rFonts w:ascii="Times New Roman" w:hAnsi="Times New Roman" w:eastAsia="Times New Roman" w:cs="Times New Roman"/>
          <w:sz w:val="24"/>
          <w:szCs w:val="24"/>
        </w:rPr>
        <w:t xml:space="preserve"> and </w:t>
      </w:r>
      <w:r w:rsidRPr="79B79239" w:rsidR="00BF6E37">
        <w:rPr>
          <w:rFonts w:ascii="Times New Roman" w:hAnsi="Times New Roman" w:eastAsia="Times New Roman" w:cs="Times New Roman"/>
          <w:sz w:val="24"/>
          <w:szCs w:val="24"/>
        </w:rPr>
        <w:t xml:space="preserve">the </w:t>
      </w:r>
      <w:r w:rsidRPr="79B79239" w:rsidR="00066CA9">
        <w:rPr>
          <w:rFonts w:ascii="Times New Roman" w:hAnsi="Times New Roman" w:eastAsia="Times New Roman" w:cs="Times New Roman"/>
          <w:sz w:val="24"/>
          <w:szCs w:val="24"/>
        </w:rPr>
        <w:t>Special Warfare Combat</w:t>
      </w:r>
      <w:r w:rsidRPr="79B79239" w:rsidR="009661F6">
        <w:rPr>
          <w:rFonts w:ascii="Times New Roman" w:hAnsi="Times New Roman" w:eastAsia="Times New Roman" w:cs="Times New Roman"/>
          <w:sz w:val="24"/>
          <w:szCs w:val="24"/>
        </w:rPr>
        <w:t>ant</w:t>
      </w:r>
      <w:r w:rsidRPr="79B79239" w:rsidR="008032FB">
        <w:rPr>
          <w:rFonts w:ascii="Times New Roman" w:hAnsi="Times New Roman" w:eastAsia="Times New Roman" w:cs="Times New Roman"/>
          <w:sz w:val="24"/>
          <w:szCs w:val="24"/>
        </w:rPr>
        <w:t>-</w:t>
      </w:r>
      <w:r w:rsidRPr="79B79239" w:rsidR="00066CA9">
        <w:rPr>
          <w:rFonts w:ascii="Times New Roman" w:hAnsi="Times New Roman" w:eastAsia="Times New Roman" w:cs="Times New Roman"/>
          <w:sz w:val="24"/>
          <w:szCs w:val="24"/>
        </w:rPr>
        <w:t>Craft Crewman (SW</w:t>
      </w:r>
      <w:r w:rsidRPr="79B79239" w:rsidR="009661F6">
        <w:rPr>
          <w:rFonts w:ascii="Times New Roman" w:hAnsi="Times New Roman" w:eastAsia="Times New Roman" w:cs="Times New Roman"/>
          <w:sz w:val="24"/>
          <w:szCs w:val="24"/>
        </w:rPr>
        <w:t>C</w:t>
      </w:r>
      <w:r w:rsidRPr="79B79239" w:rsidR="008032FB">
        <w:rPr>
          <w:rFonts w:ascii="Times New Roman" w:hAnsi="Times New Roman" w:eastAsia="Times New Roman" w:cs="Times New Roman"/>
          <w:sz w:val="24"/>
          <w:szCs w:val="24"/>
        </w:rPr>
        <w:t>I</w:t>
      </w:r>
      <w:r w:rsidRPr="79B79239" w:rsidR="00066CA9">
        <w:rPr>
          <w:rFonts w:ascii="Times New Roman" w:hAnsi="Times New Roman" w:eastAsia="Times New Roman" w:cs="Times New Roman"/>
          <w:sz w:val="24"/>
          <w:szCs w:val="24"/>
        </w:rPr>
        <w:t>C). </w:t>
      </w:r>
    </w:p>
    <w:p w:rsidRPr="00C35156" w:rsidR="00BD50CC" w:rsidP="00430165" w:rsidRDefault="00BD50CC" w14:paraId="6784C984" w14:textId="77777777">
      <w:pPr>
        <w:spacing w:after="0" w:line="480" w:lineRule="auto"/>
        <w:textAlignment w:val="baseline"/>
        <w:rPr>
          <w:rFonts w:ascii="Times New Roman" w:hAnsi="Times New Roman" w:eastAsia="Times New Roman" w:cs="Times New Roman"/>
          <w:b/>
          <w:sz w:val="24"/>
          <w:szCs w:val="24"/>
        </w:rPr>
      </w:pPr>
    </w:p>
    <w:p w:rsidRPr="00C35156" w:rsidR="00DA7F95" w:rsidP="00430165" w:rsidRDefault="00DA7F95" w14:paraId="544CEBBC" w14:textId="561B11C0">
      <w:pPr>
        <w:spacing w:after="0" w:line="480" w:lineRule="auto"/>
        <w:textAlignment w:val="baseline"/>
        <w:rPr>
          <w:rFonts w:ascii="Times New Roman" w:hAnsi="Times New Roman" w:eastAsia="Times New Roman" w:cs="Times New Roman"/>
          <w:b/>
          <w:sz w:val="24"/>
          <w:szCs w:val="24"/>
        </w:rPr>
      </w:pPr>
      <w:r w:rsidRPr="00C35156">
        <w:rPr>
          <w:rFonts w:ascii="Times New Roman" w:hAnsi="Times New Roman" w:eastAsia="Times New Roman" w:cs="Times New Roman"/>
          <w:b/>
          <w:sz w:val="24"/>
          <w:szCs w:val="24"/>
        </w:rPr>
        <w:t>Demographics</w:t>
      </w:r>
    </w:p>
    <w:p w:rsidRPr="00C35156" w:rsidR="009A454B" w:rsidP="009A454B" w:rsidRDefault="009A454B" w14:paraId="4CD4DBB6" w14:textId="662CC2FE">
      <w:pPr>
        <w:spacing w:after="0" w:line="480" w:lineRule="auto"/>
        <w:ind w:firstLine="720"/>
        <w:textAlignment w:val="baseline"/>
        <w:rPr>
          <w:rFonts w:ascii="Times New Roman" w:hAnsi="Times New Roman" w:eastAsia="Times New Roman" w:cs="Times New Roman"/>
          <w:sz w:val="24"/>
          <w:szCs w:val="24"/>
        </w:rPr>
      </w:pPr>
      <w:r w:rsidRPr="00C35156">
        <w:rPr>
          <w:rFonts w:ascii="Times New Roman" w:hAnsi="Times New Roman" w:eastAsia="Times New Roman" w:cs="Times New Roman"/>
          <w:sz w:val="24"/>
          <w:szCs w:val="24"/>
        </w:rPr>
        <w:t>PREP demographics </w:t>
      </w:r>
      <w:r w:rsidRPr="00C35156" w:rsidR="00A050FA">
        <w:rPr>
          <w:rFonts w:ascii="Times New Roman" w:hAnsi="Times New Roman" w:eastAsia="Times New Roman" w:cs="Times New Roman"/>
          <w:sz w:val="24"/>
          <w:szCs w:val="24"/>
        </w:rPr>
        <w:t xml:space="preserve">at the Tampa VA facility </w:t>
      </w:r>
      <w:r w:rsidRPr="00C35156">
        <w:rPr>
          <w:rFonts w:ascii="Times New Roman" w:hAnsi="Times New Roman" w:eastAsia="Times New Roman" w:cs="Times New Roman"/>
          <w:sz w:val="24"/>
          <w:szCs w:val="24"/>
        </w:rPr>
        <w:t>have been consistent</w:t>
      </w:r>
      <w:r w:rsidRPr="00C35156" w:rsidR="00DD4D7F">
        <w:rPr>
          <w:rFonts w:ascii="Times New Roman" w:hAnsi="Times New Roman" w:eastAsia="Times New Roman" w:cs="Times New Roman"/>
          <w:sz w:val="24"/>
          <w:szCs w:val="24"/>
        </w:rPr>
        <w:t xml:space="preserve"> for </w:t>
      </w:r>
      <w:r w:rsidRPr="00C35156" w:rsidR="00893A4F">
        <w:rPr>
          <w:rFonts w:ascii="Times New Roman" w:hAnsi="Times New Roman" w:eastAsia="Times New Roman" w:cs="Times New Roman"/>
          <w:sz w:val="24"/>
          <w:szCs w:val="24"/>
        </w:rPr>
        <w:t xml:space="preserve">the most recent three years, </w:t>
      </w:r>
      <w:r w:rsidRPr="00C35156" w:rsidR="00DD4D7F">
        <w:rPr>
          <w:rFonts w:ascii="Times New Roman" w:hAnsi="Times New Roman" w:eastAsia="Times New Roman" w:cs="Times New Roman"/>
          <w:sz w:val="24"/>
          <w:szCs w:val="24"/>
        </w:rPr>
        <w:t>FY2017-FY2019</w:t>
      </w:r>
      <w:r w:rsidRPr="00C35156">
        <w:rPr>
          <w:rFonts w:ascii="Times New Roman" w:hAnsi="Times New Roman" w:eastAsia="Times New Roman" w:cs="Times New Roman"/>
          <w:sz w:val="24"/>
          <w:szCs w:val="24"/>
        </w:rPr>
        <w:t>.</w:t>
      </w:r>
      <w:r w:rsidRPr="00C35156" w:rsidR="00DD4D7F">
        <w:rPr>
          <w:rFonts w:ascii="Times New Roman" w:hAnsi="Times New Roman" w:eastAsia="Times New Roman" w:cs="Times New Roman"/>
          <w:sz w:val="24"/>
          <w:szCs w:val="24"/>
        </w:rPr>
        <w:t xml:space="preserve"> (</w:t>
      </w:r>
      <w:r w:rsidRPr="00C35156" w:rsidR="003503FF">
        <w:rPr>
          <w:rFonts w:ascii="Times New Roman" w:hAnsi="Times New Roman" w:eastAsia="Times New Roman" w:cs="Times New Roman"/>
          <w:sz w:val="24"/>
          <w:szCs w:val="24"/>
        </w:rPr>
        <w:t xml:space="preserve">See </w:t>
      </w:r>
      <w:r w:rsidRPr="00C35156" w:rsidR="00DD4D7F">
        <w:rPr>
          <w:rFonts w:ascii="Times New Roman" w:hAnsi="Times New Roman" w:eastAsia="Times New Roman" w:cs="Times New Roman"/>
          <w:sz w:val="24"/>
          <w:szCs w:val="24"/>
        </w:rPr>
        <w:t xml:space="preserve">Table </w:t>
      </w:r>
      <w:r w:rsidRPr="00C35156" w:rsidR="000A62DC">
        <w:rPr>
          <w:rFonts w:ascii="Times New Roman" w:hAnsi="Times New Roman" w:eastAsia="Times New Roman" w:cs="Times New Roman"/>
          <w:sz w:val="24"/>
          <w:szCs w:val="24"/>
        </w:rPr>
        <w:t>3</w:t>
      </w:r>
      <w:r w:rsidRPr="00C35156" w:rsidR="007009D8">
        <w:rPr>
          <w:rFonts w:ascii="Times New Roman" w:hAnsi="Times New Roman" w:eastAsia="Times New Roman" w:cs="Times New Roman"/>
          <w:sz w:val="24"/>
          <w:szCs w:val="24"/>
        </w:rPr>
        <w:t>.</w:t>
      </w:r>
      <w:r w:rsidRPr="00C35156" w:rsidR="00DD4D7F">
        <w:rPr>
          <w:rFonts w:ascii="Times New Roman" w:hAnsi="Times New Roman" w:eastAsia="Times New Roman" w:cs="Times New Roman"/>
          <w:sz w:val="24"/>
          <w:szCs w:val="24"/>
        </w:rPr>
        <w:t>)</w:t>
      </w:r>
      <w:r w:rsidRPr="00C35156">
        <w:rPr>
          <w:rFonts w:ascii="Times New Roman" w:hAnsi="Times New Roman" w:eastAsia="Times New Roman" w:cs="Times New Roman"/>
          <w:sz w:val="24"/>
          <w:szCs w:val="24"/>
        </w:rPr>
        <w:t xml:space="preserve"> </w:t>
      </w:r>
      <w:r w:rsidRPr="00C35156" w:rsidR="003142EF">
        <w:rPr>
          <w:rFonts w:ascii="Times New Roman" w:hAnsi="Times New Roman" w:eastAsia="Times New Roman" w:cs="Times New Roman"/>
          <w:sz w:val="24"/>
          <w:szCs w:val="24"/>
        </w:rPr>
        <w:t>A</w:t>
      </w:r>
      <w:r w:rsidRPr="00C35156" w:rsidR="00BC3556">
        <w:rPr>
          <w:rFonts w:ascii="Times New Roman" w:hAnsi="Times New Roman" w:eastAsia="Times New Roman" w:cs="Times New Roman"/>
          <w:sz w:val="24"/>
          <w:szCs w:val="24"/>
        </w:rPr>
        <w:t xml:space="preserve">lthough </w:t>
      </w:r>
      <w:r w:rsidRPr="00C35156">
        <w:rPr>
          <w:rFonts w:ascii="Times New Roman" w:hAnsi="Times New Roman" w:eastAsia="Times New Roman" w:cs="Times New Roman"/>
          <w:sz w:val="24"/>
          <w:szCs w:val="24"/>
        </w:rPr>
        <w:t xml:space="preserve">Veteran admissions </w:t>
      </w:r>
      <w:r w:rsidRPr="00C35156" w:rsidR="00981557">
        <w:rPr>
          <w:rFonts w:ascii="Times New Roman" w:hAnsi="Times New Roman" w:eastAsia="Times New Roman" w:cs="Times New Roman"/>
          <w:sz w:val="24"/>
          <w:szCs w:val="24"/>
        </w:rPr>
        <w:t xml:space="preserve">have </w:t>
      </w:r>
      <w:r w:rsidRPr="00C35156" w:rsidR="0072721C">
        <w:rPr>
          <w:rFonts w:ascii="Times New Roman" w:hAnsi="Times New Roman" w:eastAsia="Times New Roman" w:cs="Times New Roman"/>
          <w:sz w:val="24"/>
          <w:szCs w:val="24"/>
        </w:rPr>
        <w:t>remain</w:t>
      </w:r>
      <w:r w:rsidRPr="00C35156" w:rsidR="00A54A6A">
        <w:rPr>
          <w:rFonts w:ascii="Times New Roman" w:hAnsi="Times New Roman" w:eastAsia="Times New Roman" w:cs="Times New Roman"/>
          <w:sz w:val="24"/>
          <w:szCs w:val="24"/>
        </w:rPr>
        <w:t>ed</w:t>
      </w:r>
      <w:r w:rsidRPr="00C35156" w:rsidR="0072721C">
        <w:rPr>
          <w:rFonts w:ascii="Times New Roman" w:hAnsi="Times New Roman" w:eastAsia="Times New Roman" w:cs="Times New Roman"/>
          <w:sz w:val="24"/>
          <w:szCs w:val="24"/>
        </w:rPr>
        <w:t xml:space="preserve"> </w:t>
      </w:r>
      <w:r w:rsidRPr="00C35156">
        <w:rPr>
          <w:rFonts w:ascii="Times New Roman" w:hAnsi="Times New Roman" w:eastAsia="Times New Roman" w:cs="Times New Roman"/>
          <w:sz w:val="24"/>
          <w:szCs w:val="24"/>
        </w:rPr>
        <w:t>small </w:t>
      </w:r>
      <w:r w:rsidRPr="00C35156" w:rsidR="00981557">
        <w:rPr>
          <w:rFonts w:ascii="Times New Roman" w:hAnsi="Times New Roman" w:eastAsia="Times New Roman" w:cs="Times New Roman"/>
          <w:sz w:val="24"/>
          <w:szCs w:val="24"/>
        </w:rPr>
        <w:t>in</w:t>
      </w:r>
      <w:r w:rsidRPr="00C35156">
        <w:rPr>
          <w:rFonts w:ascii="Times New Roman" w:hAnsi="Times New Roman" w:eastAsia="Times New Roman" w:cs="Times New Roman"/>
          <w:sz w:val="24"/>
          <w:szCs w:val="24"/>
        </w:rPr>
        <w:t xml:space="preserve"> comparison to </w:t>
      </w:r>
      <w:r w:rsidRPr="00C35156" w:rsidR="0072721C">
        <w:rPr>
          <w:rFonts w:ascii="Times New Roman" w:hAnsi="Times New Roman" w:eastAsia="Times New Roman" w:cs="Times New Roman"/>
          <w:sz w:val="24"/>
          <w:szCs w:val="24"/>
        </w:rPr>
        <w:t>active duty</w:t>
      </w:r>
      <w:r w:rsidRPr="00C35156">
        <w:rPr>
          <w:rFonts w:ascii="Times New Roman" w:hAnsi="Times New Roman" w:eastAsia="Times New Roman" w:cs="Times New Roman"/>
          <w:sz w:val="24"/>
          <w:szCs w:val="24"/>
        </w:rPr>
        <w:t xml:space="preserve"> </w:t>
      </w:r>
      <w:r w:rsidRPr="00C35156" w:rsidR="00513251">
        <w:rPr>
          <w:rFonts w:ascii="Times New Roman" w:hAnsi="Times New Roman" w:eastAsia="Times New Roman" w:cs="Times New Roman"/>
          <w:sz w:val="24"/>
          <w:szCs w:val="24"/>
        </w:rPr>
        <w:t>admissions</w:t>
      </w:r>
      <w:r w:rsidRPr="00C35156">
        <w:rPr>
          <w:rFonts w:ascii="Times New Roman" w:hAnsi="Times New Roman" w:eastAsia="Times New Roman" w:cs="Times New Roman"/>
          <w:sz w:val="24"/>
          <w:szCs w:val="24"/>
        </w:rPr>
        <w:t>, </w:t>
      </w:r>
      <w:r w:rsidRPr="00C35156" w:rsidR="0072721C">
        <w:rPr>
          <w:rFonts w:ascii="Times New Roman" w:hAnsi="Times New Roman" w:eastAsia="Times New Roman" w:cs="Times New Roman"/>
          <w:sz w:val="24"/>
          <w:szCs w:val="24"/>
        </w:rPr>
        <w:t xml:space="preserve">they </w:t>
      </w:r>
      <w:r w:rsidRPr="00C35156">
        <w:rPr>
          <w:rFonts w:ascii="Times New Roman" w:hAnsi="Times New Roman" w:eastAsia="Times New Roman" w:cs="Times New Roman"/>
          <w:sz w:val="24"/>
          <w:szCs w:val="24"/>
        </w:rPr>
        <w:t>have been increasing</w:t>
      </w:r>
      <w:r w:rsidRPr="00C35156" w:rsidR="00981557">
        <w:rPr>
          <w:rFonts w:ascii="Times New Roman" w:hAnsi="Times New Roman" w:eastAsia="Times New Roman" w:cs="Times New Roman"/>
          <w:sz w:val="24"/>
          <w:szCs w:val="24"/>
        </w:rPr>
        <w:t xml:space="preserve"> steadily</w:t>
      </w:r>
      <w:r w:rsidRPr="00C35156" w:rsidR="14C42C29">
        <w:rPr>
          <w:rFonts w:ascii="Times New Roman" w:hAnsi="Times New Roman" w:eastAsia="Times New Roman" w:cs="Times New Roman"/>
          <w:sz w:val="24"/>
          <w:szCs w:val="24"/>
        </w:rPr>
        <w:t>.</w:t>
      </w:r>
      <w:r w:rsidRPr="00C35156">
        <w:rPr>
          <w:rFonts w:ascii="Times New Roman" w:hAnsi="Times New Roman" w:eastAsia="Times New Roman" w:cs="Times New Roman"/>
          <w:sz w:val="24"/>
          <w:szCs w:val="24"/>
        </w:rPr>
        <w:t xml:space="preserve"> There</w:t>
      </w:r>
      <w:r w:rsidRPr="00C35156" w:rsidR="2FFE1DF8">
        <w:rPr>
          <w:rFonts w:ascii="Times New Roman" w:hAnsi="Times New Roman" w:eastAsia="Times New Roman" w:cs="Times New Roman"/>
          <w:sz w:val="24"/>
          <w:szCs w:val="24"/>
        </w:rPr>
        <w:t xml:space="preserve"> has also been</w:t>
      </w:r>
      <w:r w:rsidRPr="00C35156">
        <w:rPr>
          <w:rFonts w:ascii="Times New Roman" w:hAnsi="Times New Roman" w:eastAsia="Times New Roman" w:cs="Times New Roman"/>
          <w:sz w:val="24"/>
          <w:szCs w:val="24"/>
        </w:rPr>
        <w:t xml:space="preserve"> an upward trend in length of stay and average </w:t>
      </w:r>
      <w:r w:rsidRPr="00C35156" w:rsidR="00981557">
        <w:rPr>
          <w:rFonts w:ascii="Times New Roman" w:hAnsi="Times New Roman" w:eastAsia="Times New Roman" w:cs="Times New Roman"/>
          <w:sz w:val="24"/>
          <w:szCs w:val="24"/>
        </w:rPr>
        <w:t xml:space="preserve">number of </w:t>
      </w:r>
      <w:r w:rsidRPr="00C35156">
        <w:rPr>
          <w:rFonts w:ascii="Times New Roman" w:hAnsi="Times New Roman" w:eastAsia="Times New Roman" w:cs="Times New Roman"/>
          <w:sz w:val="24"/>
          <w:szCs w:val="24"/>
        </w:rPr>
        <w:t>therapy hours per day. </w:t>
      </w:r>
    </w:p>
    <w:p w:rsidRPr="00C35156" w:rsidR="00981557" w:rsidP="00266070" w:rsidRDefault="00981557" w14:paraId="312DCD5A" w14:textId="77777777">
      <w:pPr>
        <w:spacing w:after="0" w:line="480" w:lineRule="auto"/>
        <w:textAlignment w:val="baseline"/>
        <w:rPr>
          <w:rFonts w:ascii="Times New Roman" w:hAnsi="Times New Roman" w:eastAsia="Times New Roman" w:cs="Times New Roman"/>
          <w:b/>
          <w:sz w:val="24"/>
          <w:szCs w:val="24"/>
        </w:rPr>
      </w:pPr>
    </w:p>
    <w:p w:rsidRPr="00C35156" w:rsidR="00266070" w:rsidP="00266070" w:rsidRDefault="00266070" w14:paraId="21F9CC79" w14:textId="20853422">
      <w:pPr>
        <w:spacing w:after="0" w:line="480" w:lineRule="auto"/>
        <w:textAlignment w:val="baseline"/>
        <w:rPr>
          <w:rFonts w:ascii="Times New Roman" w:hAnsi="Times New Roman" w:eastAsia="Times New Roman" w:cs="Times New Roman"/>
          <w:b/>
          <w:sz w:val="24"/>
          <w:szCs w:val="24"/>
        </w:rPr>
      </w:pPr>
      <w:r w:rsidRPr="00C35156">
        <w:rPr>
          <w:rFonts w:ascii="Times New Roman" w:hAnsi="Times New Roman" w:eastAsia="Times New Roman" w:cs="Times New Roman"/>
          <w:b/>
          <w:sz w:val="24"/>
          <w:szCs w:val="24"/>
        </w:rPr>
        <w:t>Table 1.0</w:t>
      </w:r>
      <w:r w:rsidRPr="00C35156" w:rsidR="00774372">
        <w:rPr>
          <w:rFonts w:ascii="Times New Roman" w:hAnsi="Times New Roman" w:eastAsia="Times New Roman" w:cs="Times New Roman"/>
          <w:b/>
          <w:sz w:val="24"/>
          <w:szCs w:val="24"/>
        </w:rPr>
        <w:t>. PREP demographics</w:t>
      </w:r>
      <w:r w:rsidRPr="00C35156" w:rsidR="00542F9B">
        <w:rPr>
          <w:rFonts w:ascii="Times New Roman" w:hAnsi="Times New Roman" w:eastAsia="Times New Roman" w:cs="Times New Roman"/>
          <w:b/>
          <w:sz w:val="24"/>
          <w:szCs w:val="24"/>
        </w:rPr>
        <w:t xml:space="preserve"> Tampa VAMC, FY2017-FY2019</w:t>
      </w:r>
      <w:r w:rsidRPr="00C35156" w:rsidR="000F41A1">
        <w:rPr>
          <w:rFonts w:ascii="Times New Roman" w:hAnsi="Times New Roman" w:eastAsia="Times New Roman" w:cs="Times New Roman"/>
          <w:b/>
          <w:sz w:val="24"/>
          <w:szCs w:val="24"/>
        </w:rPr>
        <w:t>.</w:t>
      </w:r>
    </w:p>
    <w:p w:rsidRPr="00C35156" w:rsidR="00DA7F95" w:rsidP="00430165" w:rsidRDefault="004C21EA" w14:paraId="5DD4E42B" w14:textId="77CADFB8">
      <w:pPr>
        <w:spacing w:after="0" w:line="480" w:lineRule="auto"/>
        <w:textAlignment w:val="baseline"/>
        <w:rPr>
          <w:rFonts w:ascii="Times New Roman" w:hAnsi="Times New Roman" w:eastAsia="Times New Roman" w:cs="Times New Roman"/>
          <w:b/>
          <w:sz w:val="24"/>
          <w:szCs w:val="24"/>
        </w:rPr>
      </w:pPr>
      <w:r w:rsidR="004C21EA">
        <w:drawing>
          <wp:inline wp14:editId="32C89273" wp14:anchorId="3CF5996B">
            <wp:extent cx="5965189" cy="1514475"/>
            <wp:effectExtent l="0" t="0" r="0" b="9525"/>
            <wp:docPr id="4" name="Picture 4" descr="Table&#10;&#10;Description automatically generated" title=""/>
            <wp:cNvGraphicFramePr>
              <a:graphicFrameLocks noChangeAspect="1"/>
            </wp:cNvGraphicFramePr>
            <a:graphic>
              <a:graphicData uri="http://schemas.openxmlformats.org/drawingml/2006/picture">
                <pic:pic>
                  <pic:nvPicPr>
                    <pic:cNvPr id="0" name="Picture 4"/>
                    <pic:cNvPicPr/>
                  </pic:nvPicPr>
                  <pic:blipFill>
                    <a:blip r:embed="Rdb0717721d3441f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65189" cy="1514475"/>
                    </a:xfrm>
                    <a:prstGeom prst="rect">
                      <a:avLst/>
                    </a:prstGeom>
                  </pic:spPr>
                </pic:pic>
              </a:graphicData>
            </a:graphic>
          </wp:inline>
        </w:drawing>
      </w:r>
    </w:p>
    <w:p w:rsidRPr="00C35156" w:rsidR="00266070" w:rsidP="00953A30" w:rsidRDefault="00266070" w14:paraId="30212B66" w14:textId="77777777">
      <w:pPr>
        <w:spacing w:after="0" w:line="480" w:lineRule="auto"/>
        <w:textAlignment w:val="baseline"/>
        <w:rPr>
          <w:rFonts w:ascii="Times New Roman" w:hAnsi="Times New Roman" w:eastAsia="Times New Roman" w:cs="Times New Roman"/>
          <w:b/>
          <w:bCs/>
          <w:sz w:val="24"/>
          <w:szCs w:val="24"/>
        </w:rPr>
      </w:pPr>
    </w:p>
    <w:p w:rsidRPr="00C35156" w:rsidR="005F7555" w:rsidP="00953A30" w:rsidRDefault="005F7555" w14:paraId="353478F8" w14:textId="6584BBB0">
      <w:pPr>
        <w:spacing w:after="0" w:line="480" w:lineRule="auto"/>
        <w:textAlignment w:val="baseline"/>
        <w:rPr>
          <w:rFonts w:ascii="Times New Roman" w:hAnsi="Times New Roman" w:eastAsia="Times New Roman" w:cs="Times New Roman"/>
          <w:b/>
          <w:bCs/>
          <w:sz w:val="24"/>
          <w:szCs w:val="24"/>
        </w:rPr>
      </w:pPr>
      <w:r w:rsidRPr="00C35156">
        <w:rPr>
          <w:rFonts w:ascii="Times New Roman" w:hAnsi="Times New Roman" w:eastAsia="Times New Roman" w:cs="Times New Roman"/>
          <w:b/>
          <w:bCs/>
          <w:sz w:val="24"/>
          <w:szCs w:val="24"/>
        </w:rPr>
        <w:t>PREP Evolution</w:t>
      </w:r>
    </w:p>
    <w:p w:rsidRPr="00C35156" w:rsidR="001E7020" w:rsidP="00430165" w:rsidRDefault="00505D2D" w14:paraId="1F8C61E8" w14:textId="714B49BD">
      <w:pPr>
        <w:spacing w:after="0" w:line="480" w:lineRule="auto"/>
        <w:ind w:firstLine="720"/>
        <w:textAlignment w:val="baseline"/>
        <w:rPr>
          <w:rFonts w:ascii="Times New Roman" w:hAnsi="Times New Roman" w:eastAsia="Times New Roman" w:cs="Times New Roman"/>
          <w:sz w:val="24"/>
          <w:szCs w:val="24"/>
        </w:rPr>
      </w:pPr>
      <w:r w:rsidRPr="00C35156">
        <w:rPr>
          <w:rFonts w:ascii="Times New Roman" w:hAnsi="Times New Roman" w:eastAsia="Times New Roman" w:cs="Times New Roman"/>
          <w:sz w:val="24"/>
          <w:szCs w:val="24"/>
        </w:rPr>
        <w:t>GWOT conflicts</w:t>
      </w:r>
      <w:r w:rsidRPr="00C35156" w:rsidR="001E7020">
        <w:rPr>
          <w:rFonts w:ascii="Times New Roman" w:hAnsi="Times New Roman" w:eastAsia="Times New Roman" w:cs="Times New Roman"/>
          <w:sz w:val="24"/>
          <w:szCs w:val="24"/>
        </w:rPr>
        <w:t> </w:t>
      </w:r>
      <w:r w:rsidRPr="00C35156" w:rsidR="006C0880">
        <w:rPr>
          <w:rFonts w:ascii="Times New Roman" w:hAnsi="Times New Roman" w:eastAsia="Times New Roman" w:cs="Times New Roman"/>
          <w:sz w:val="24"/>
          <w:szCs w:val="24"/>
        </w:rPr>
        <w:t xml:space="preserve">introduced </w:t>
      </w:r>
      <w:r w:rsidRPr="00C35156" w:rsidR="001E7020">
        <w:rPr>
          <w:rFonts w:ascii="Times New Roman" w:hAnsi="Times New Roman" w:eastAsia="Times New Roman" w:cs="Times New Roman"/>
          <w:sz w:val="24"/>
          <w:szCs w:val="24"/>
        </w:rPr>
        <w:t xml:space="preserve">a variety of </w:t>
      </w:r>
      <w:r w:rsidRPr="00C35156" w:rsidR="005519A7">
        <w:rPr>
          <w:rFonts w:ascii="Times New Roman" w:hAnsi="Times New Roman" w:eastAsia="Times New Roman" w:cs="Times New Roman"/>
          <w:sz w:val="24"/>
          <w:szCs w:val="24"/>
        </w:rPr>
        <w:t xml:space="preserve">new </w:t>
      </w:r>
      <w:r w:rsidRPr="00C35156" w:rsidR="00865A7E">
        <w:rPr>
          <w:rFonts w:ascii="Times New Roman" w:hAnsi="Times New Roman" w:eastAsia="Times New Roman" w:cs="Times New Roman"/>
          <w:sz w:val="24"/>
          <w:szCs w:val="24"/>
        </w:rPr>
        <w:t xml:space="preserve">types </w:t>
      </w:r>
      <w:r w:rsidRPr="00C35156" w:rsidR="00290B64">
        <w:rPr>
          <w:rFonts w:ascii="Times New Roman" w:hAnsi="Times New Roman" w:eastAsia="Times New Roman" w:cs="Times New Roman"/>
          <w:sz w:val="24"/>
          <w:szCs w:val="24"/>
        </w:rPr>
        <w:t>of</w:t>
      </w:r>
      <w:r w:rsidRPr="00C35156" w:rsidR="005519A7">
        <w:rPr>
          <w:rFonts w:ascii="Times New Roman" w:hAnsi="Times New Roman" w:eastAsia="Times New Roman" w:cs="Times New Roman"/>
          <w:sz w:val="24"/>
          <w:szCs w:val="24"/>
        </w:rPr>
        <w:t xml:space="preserve"> </w:t>
      </w:r>
      <w:r w:rsidRPr="00C35156" w:rsidR="005F7555">
        <w:rPr>
          <w:rFonts w:ascii="Times New Roman" w:hAnsi="Times New Roman" w:eastAsia="Times New Roman" w:cs="Times New Roman"/>
          <w:sz w:val="24"/>
          <w:szCs w:val="24"/>
        </w:rPr>
        <w:t xml:space="preserve">combat injury and recovery </w:t>
      </w:r>
      <w:r w:rsidRPr="00C35156" w:rsidR="001E7020">
        <w:rPr>
          <w:rFonts w:ascii="Times New Roman" w:hAnsi="Times New Roman" w:eastAsia="Times New Roman" w:cs="Times New Roman"/>
          <w:sz w:val="24"/>
          <w:szCs w:val="24"/>
        </w:rPr>
        <w:t>for those with mTBI</w:t>
      </w:r>
      <w:r w:rsidRPr="00C35156" w:rsidR="001245E6">
        <w:rPr>
          <w:rFonts w:ascii="Times New Roman" w:hAnsi="Times New Roman" w:eastAsia="Times New Roman" w:cs="Times New Roman"/>
          <w:sz w:val="24"/>
          <w:szCs w:val="24"/>
        </w:rPr>
        <w:t>.</w:t>
      </w:r>
      <w:r w:rsidRPr="00C35156" w:rsidR="001245E6">
        <w:rPr>
          <w:rFonts w:ascii="Times New Roman" w:hAnsi="Times New Roman" w:eastAsia="Times New Roman" w:cs="Times New Roman"/>
          <w:sz w:val="24"/>
          <w:szCs w:val="24"/>
          <w:vertAlign w:val="superscript"/>
        </w:rPr>
        <w:t>5</w:t>
      </w:r>
      <w:r w:rsidRPr="00C35156" w:rsidR="001245E6">
        <w:rPr>
          <w:rFonts w:ascii="Times New Roman" w:hAnsi="Times New Roman" w:eastAsia="Times New Roman" w:cs="Times New Roman"/>
          <w:sz w:val="24"/>
          <w:szCs w:val="24"/>
        </w:rPr>
        <w:t xml:space="preserve"> </w:t>
      </w:r>
      <w:r w:rsidRPr="00C35156" w:rsidR="001E7020">
        <w:rPr>
          <w:rFonts w:ascii="Times New Roman" w:hAnsi="Times New Roman" w:eastAsia="Times New Roman" w:cs="Times New Roman"/>
          <w:sz w:val="24"/>
          <w:szCs w:val="24"/>
        </w:rPr>
        <w:t xml:space="preserve"> The PREP team </w:t>
      </w:r>
      <w:r w:rsidRPr="00C35156" w:rsidR="00BE0219">
        <w:rPr>
          <w:rFonts w:ascii="Times New Roman" w:hAnsi="Times New Roman" w:eastAsia="Times New Roman" w:cs="Times New Roman"/>
          <w:sz w:val="24"/>
          <w:szCs w:val="24"/>
        </w:rPr>
        <w:t xml:space="preserve">continued to </w:t>
      </w:r>
      <w:r w:rsidRPr="00C35156" w:rsidR="001E7020">
        <w:rPr>
          <w:rFonts w:ascii="Times New Roman" w:hAnsi="Times New Roman" w:eastAsia="Times New Roman" w:cs="Times New Roman"/>
          <w:sz w:val="24"/>
          <w:szCs w:val="24"/>
        </w:rPr>
        <w:t xml:space="preserve">learn </w:t>
      </w:r>
      <w:r w:rsidRPr="00C35156" w:rsidR="00995ACA">
        <w:rPr>
          <w:rFonts w:ascii="Times New Roman" w:hAnsi="Times New Roman" w:eastAsia="Times New Roman" w:cs="Times New Roman"/>
          <w:sz w:val="24"/>
          <w:szCs w:val="24"/>
        </w:rPr>
        <w:t xml:space="preserve">more about mTBI </w:t>
      </w:r>
      <w:r w:rsidRPr="00C35156" w:rsidR="001E7020">
        <w:rPr>
          <w:rFonts w:ascii="Times New Roman" w:hAnsi="Times New Roman" w:eastAsia="Times New Roman" w:cs="Times New Roman"/>
          <w:sz w:val="24"/>
          <w:szCs w:val="24"/>
        </w:rPr>
        <w:t xml:space="preserve">symptomology </w:t>
      </w:r>
      <w:r w:rsidRPr="00C35156" w:rsidR="004F7815">
        <w:rPr>
          <w:rFonts w:ascii="Times New Roman" w:hAnsi="Times New Roman" w:eastAsia="Times New Roman" w:cs="Times New Roman"/>
          <w:sz w:val="24"/>
          <w:szCs w:val="24"/>
        </w:rPr>
        <w:t xml:space="preserve">and sequalae </w:t>
      </w:r>
      <w:r w:rsidRPr="00C35156" w:rsidR="003B2A64">
        <w:rPr>
          <w:rFonts w:ascii="Times New Roman" w:hAnsi="Times New Roman" w:eastAsia="Times New Roman" w:cs="Times New Roman"/>
          <w:sz w:val="24"/>
          <w:szCs w:val="24"/>
        </w:rPr>
        <w:t>resulting from</w:t>
      </w:r>
      <w:r w:rsidRPr="00C35156" w:rsidR="001E7020">
        <w:rPr>
          <w:rFonts w:ascii="Times New Roman" w:hAnsi="Times New Roman" w:eastAsia="Times New Roman" w:cs="Times New Roman"/>
          <w:sz w:val="24"/>
          <w:szCs w:val="24"/>
        </w:rPr>
        <w:t xml:space="preserve"> </w:t>
      </w:r>
      <w:r w:rsidRPr="00C35156" w:rsidR="006C0880">
        <w:rPr>
          <w:rFonts w:ascii="Times New Roman" w:hAnsi="Times New Roman" w:eastAsia="Times New Roman" w:cs="Times New Roman"/>
          <w:sz w:val="24"/>
          <w:szCs w:val="24"/>
        </w:rPr>
        <w:t>patient</w:t>
      </w:r>
      <w:r w:rsidRPr="00C35156" w:rsidR="003B2A64">
        <w:rPr>
          <w:rFonts w:ascii="Times New Roman" w:hAnsi="Times New Roman" w:eastAsia="Times New Roman" w:cs="Times New Roman"/>
          <w:sz w:val="24"/>
          <w:szCs w:val="24"/>
        </w:rPr>
        <w:t>s’</w:t>
      </w:r>
      <w:r w:rsidRPr="00C35156" w:rsidR="006C0880">
        <w:rPr>
          <w:rFonts w:ascii="Times New Roman" w:hAnsi="Times New Roman" w:eastAsia="Times New Roman" w:cs="Times New Roman"/>
          <w:sz w:val="24"/>
          <w:szCs w:val="24"/>
        </w:rPr>
        <w:t xml:space="preserve"> </w:t>
      </w:r>
      <w:r w:rsidRPr="00C35156" w:rsidR="00F86708">
        <w:rPr>
          <w:rFonts w:ascii="Times New Roman" w:hAnsi="Times New Roman" w:eastAsia="Times New Roman" w:cs="Times New Roman"/>
          <w:sz w:val="24"/>
          <w:szCs w:val="24"/>
        </w:rPr>
        <w:t xml:space="preserve">ongoing and </w:t>
      </w:r>
      <w:r w:rsidRPr="00C35156" w:rsidR="001E7020">
        <w:rPr>
          <w:rFonts w:ascii="Times New Roman" w:hAnsi="Times New Roman" w:eastAsia="Times New Roman" w:cs="Times New Roman"/>
          <w:sz w:val="24"/>
          <w:szCs w:val="24"/>
        </w:rPr>
        <w:t>multiple military deployments. </w:t>
      </w:r>
      <w:r w:rsidRPr="00C35156" w:rsidR="00F86708">
        <w:rPr>
          <w:rFonts w:ascii="Times New Roman" w:hAnsi="Times New Roman" w:eastAsia="Times New Roman" w:cs="Times New Roman"/>
          <w:sz w:val="24"/>
          <w:szCs w:val="24"/>
        </w:rPr>
        <w:t>Mental health related diagnoses were frequently noted during assessments, and tailored interventions were implemented for advanced and robust care plans. </w:t>
      </w:r>
      <w:r w:rsidRPr="00C35156" w:rsidR="001E7020">
        <w:rPr>
          <w:rFonts w:ascii="Times New Roman" w:hAnsi="Times New Roman" w:eastAsia="Times New Roman" w:cs="Times New Roman"/>
          <w:sz w:val="24"/>
          <w:szCs w:val="24"/>
        </w:rPr>
        <w:t>Treatment</w:t>
      </w:r>
      <w:r w:rsidRPr="00C35156" w:rsidR="000466A6">
        <w:rPr>
          <w:rFonts w:ascii="Times New Roman" w:hAnsi="Times New Roman" w:eastAsia="Times New Roman" w:cs="Times New Roman"/>
          <w:sz w:val="24"/>
          <w:szCs w:val="24"/>
        </w:rPr>
        <w:t>s</w:t>
      </w:r>
      <w:r w:rsidRPr="00C35156" w:rsidR="00C87B62">
        <w:rPr>
          <w:rFonts w:ascii="Times New Roman" w:hAnsi="Times New Roman" w:eastAsia="Times New Roman" w:cs="Times New Roman"/>
          <w:sz w:val="24"/>
          <w:szCs w:val="24"/>
        </w:rPr>
        <w:t xml:space="preserve"> </w:t>
      </w:r>
      <w:r w:rsidRPr="00C35156" w:rsidR="001E7020">
        <w:rPr>
          <w:rFonts w:ascii="Times New Roman" w:hAnsi="Times New Roman" w:eastAsia="Times New Roman" w:cs="Times New Roman"/>
          <w:sz w:val="24"/>
          <w:szCs w:val="24"/>
        </w:rPr>
        <w:t>included</w:t>
      </w:r>
      <w:r w:rsidRPr="00C35156" w:rsidR="00C87B62">
        <w:rPr>
          <w:rFonts w:ascii="Times New Roman" w:hAnsi="Times New Roman" w:eastAsia="Times New Roman" w:cs="Times New Roman"/>
          <w:sz w:val="24"/>
          <w:szCs w:val="24"/>
        </w:rPr>
        <w:t xml:space="preserve"> </w:t>
      </w:r>
      <w:r w:rsidRPr="00C35156" w:rsidR="001E7020">
        <w:rPr>
          <w:rFonts w:ascii="Times New Roman" w:hAnsi="Times New Roman" w:eastAsia="Times New Roman" w:cs="Times New Roman"/>
          <w:sz w:val="24"/>
          <w:szCs w:val="24"/>
        </w:rPr>
        <w:t>PTSD</w:t>
      </w:r>
      <w:r w:rsidRPr="00C35156" w:rsidR="00C87B62">
        <w:rPr>
          <w:rFonts w:ascii="Times New Roman" w:hAnsi="Times New Roman" w:eastAsia="Times New Roman" w:cs="Times New Roman"/>
          <w:sz w:val="24"/>
          <w:szCs w:val="24"/>
        </w:rPr>
        <w:t xml:space="preserve"> </w:t>
      </w:r>
      <w:r w:rsidRPr="00C35156" w:rsidR="001E7020">
        <w:rPr>
          <w:rFonts w:ascii="Times New Roman" w:hAnsi="Times New Roman" w:eastAsia="Times New Roman" w:cs="Times New Roman"/>
          <w:sz w:val="24"/>
          <w:szCs w:val="24"/>
        </w:rPr>
        <w:t xml:space="preserve">therapy, </w:t>
      </w:r>
      <w:r w:rsidRPr="00C35156" w:rsidR="00981557">
        <w:rPr>
          <w:rFonts w:ascii="Times New Roman" w:hAnsi="Times New Roman" w:eastAsia="Times New Roman" w:cs="Times New Roman"/>
          <w:sz w:val="24"/>
          <w:szCs w:val="24"/>
        </w:rPr>
        <w:t xml:space="preserve">intensive </w:t>
      </w:r>
      <w:r w:rsidRPr="00C35156" w:rsidR="002F268A">
        <w:rPr>
          <w:rFonts w:ascii="Times New Roman" w:hAnsi="Times New Roman" w:eastAsia="Times New Roman" w:cs="Times New Roman"/>
          <w:sz w:val="24"/>
          <w:szCs w:val="24"/>
        </w:rPr>
        <w:t xml:space="preserve">vestibular therapy, </w:t>
      </w:r>
      <w:r w:rsidRPr="00C35156" w:rsidR="001E7020">
        <w:rPr>
          <w:rFonts w:ascii="Times New Roman" w:hAnsi="Times New Roman" w:eastAsia="Times New Roman" w:cs="Times New Roman"/>
          <w:sz w:val="24"/>
          <w:szCs w:val="24"/>
        </w:rPr>
        <w:t>cognitive therapy</w:t>
      </w:r>
      <w:r w:rsidRPr="00C35156" w:rsidR="008661AE">
        <w:rPr>
          <w:rFonts w:ascii="Times New Roman" w:hAnsi="Times New Roman" w:eastAsia="Times New Roman" w:cs="Times New Roman"/>
          <w:sz w:val="24"/>
          <w:szCs w:val="24"/>
        </w:rPr>
        <w:t>,</w:t>
      </w:r>
      <w:r w:rsidRPr="00C35156" w:rsidR="001E7020">
        <w:rPr>
          <w:rFonts w:ascii="Times New Roman" w:hAnsi="Times New Roman" w:eastAsia="Times New Roman" w:cs="Times New Roman"/>
          <w:sz w:val="24"/>
          <w:szCs w:val="24"/>
        </w:rPr>
        <w:t> and sleep hygiene</w:t>
      </w:r>
      <w:r w:rsidRPr="00C35156" w:rsidR="00981557">
        <w:rPr>
          <w:rFonts w:ascii="Times New Roman" w:hAnsi="Times New Roman" w:eastAsia="Times New Roman" w:cs="Times New Roman"/>
          <w:sz w:val="24"/>
          <w:szCs w:val="24"/>
        </w:rPr>
        <w:t xml:space="preserve"> management</w:t>
      </w:r>
      <w:r w:rsidRPr="00C35156" w:rsidR="001E7020">
        <w:rPr>
          <w:rFonts w:ascii="Times New Roman" w:hAnsi="Times New Roman" w:eastAsia="Times New Roman" w:cs="Times New Roman"/>
          <w:sz w:val="24"/>
          <w:szCs w:val="24"/>
        </w:rPr>
        <w:t>.   </w:t>
      </w:r>
    </w:p>
    <w:p w:rsidRPr="00C35156" w:rsidR="001E7020" w:rsidP="00430165" w:rsidRDefault="001E7020" w14:paraId="6794BDBF" w14:textId="582D112F">
      <w:pPr>
        <w:spacing w:after="0" w:line="480" w:lineRule="auto"/>
        <w:ind w:firstLine="720"/>
        <w:textAlignment w:val="baseline"/>
        <w:rPr>
          <w:rFonts w:ascii="Times New Roman" w:hAnsi="Times New Roman" w:eastAsia="Times New Roman" w:cs="Times New Roman"/>
          <w:sz w:val="24"/>
          <w:szCs w:val="24"/>
        </w:rPr>
      </w:pPr>
      <w:r w:rsidRPr="00C35156">
        <w:rPr>
          <w:rFonts w:ascii="Times New Roman" w:hAnsi="Times New Roman" w:eastAsia="Times New Roman" w:cs="Times New Roman"/>
          <w:sz w:val="24"/>
          <w:szCs w:val="24"/>
        </w:rPr>
        <w:t> In 2013 the program was augmented</w:t>
      </w:r>
      <w:r w:rsidRPr="00C35156" w:rsidR="00FD6FF3">
        <w:rPr>
          <w:rFonts w:ascii="Times New Roman" w:hAnsi="Times New Roman" w:eastAsia="Times New Roman" w:cs="Times New Roman"/>
          <w:sz w:val="24"/>
          <w:szCs w:val="24"/>
        </w:rPr>
        <w:t xml:space="preserve"> </w:t>
      </w:r>
      <w:r w:rsidRPr="00C35156" w:rsidR="00F86708">
        <w:rPr>
          <w:rFonts w:ascii="Times New Roman" w:hAnsi="Times New Roman" w:eastAsia="Times New Roman" w:cs="Times New Roman"/>
          <w:sz w:val="24"/>
          <w:szCs w:val="24"/>
        </w:rPr>
        <w:t xml:space="preserve">with </w:t>
      </w:r>
      <w:r w:rsidRPr="00C35156" w:rsidR="006C0880">
        <w:rPr>
          <w:rFonts w:ascii="Times New Roman" w:hAnsi="Times New Roman" w:eastAsia="Times New Roman" w:cs="Times New Roman"/>
          <w:sz w:val="24"/>
          <w:szCs w:val="24"/>
        </w:rPr>
        <w:t>a</w:t>
      </w:r>
      <w:r w:rsidRPr="00C35156">
        <w:rPr>
          <w:rFonts w:ascii="Times New Roman" w:hAnsi="Times New Roman" w:eastAsia="Times New Roman" w:cs="Times New Roman"/>
          <w:sz w:val="24"/>
          <w:szCs w:val="24"/>
        </w:rPr>
        <w:t>n optional </w:t>
      </w:r>
      <w:r w:rsidRPr="00C35156" w:rsidR="008661AE">
        <w:rPr>
          <w:rFonts w:ascii="Times New Roman" w:hAnsi="Times New Roman" w:eastAsia="Times New Roman" w:cs="Times New Roman"/>
          <w:sz w:val="24"/>
          <w:szCs w:val="24"/>
        </w:rPr>
        <w:t>8</w:t>
      </w:r>
      <w:r w:rsidRPr="00C35156" w:rsidR="004C59C5">
        <w:rPr>
          <w:rFonts w:ascii="Times New Roman" w:hAnsi="Times New Roman" w:eastAsia="Times New Roman" w:cs="Times New Roman"/>
          <w:sz w:val="24"/>
          <w:szCs w:val="24"/>
        </w:rPr>
        <w:t>-week treatment</w:t>
      </w:r>
      <w:r w:rsidRPr="00C35156" w:rsidR="00F86708">
        <w:rPr>
          <w:rFonts w:ascii="Times New Roman" w:hAnsi="Times New Roman" w:eastAsia="Times New Roman" w:cs="Times New Roman"/>
          <w:sz w:val="24"/>
          <w:szCs w:val="24"/>
        </w:rPr>
        <w:t xml:space="preserve"> program</w:t>
      </w:r>
      <w:r w:rsidRPr="00C35156">
        <w:rPr>
          <w:rFonts w:ascii="Times New Roman" w:hAnsi="Times New Roman" w:eastAsia="Times New Roman" w:cs="Times New Roman"/>
          <w:sz w:val="24"/>
          <w:szCs w:val="24"/>
        </w:rPr>
        <w:t xml:space="preserve">. This </w:t>
      </w:r>
      <w:r w:rsidRPr="00C35156" w:rsidR="0003134F">
        <w:rPr>
          <w:rFonts w:ascii="Times New Roman" w:hAnsi="Times New Roman" w:eastAsia="Times New Roman" w:cs="Times New Roman"/>
          <w:sz w:val="24"/>
          <w:szCs w:val="24"/>
        </w:rPr>
        <w:t>permitted</w:t>
      </w:r>
      <w:r w:rsidRPr="00C35156" w:rsidR="004C59C5">
        <w:rPr>
          <w:rFonts w:ascii="Times New Roman" w:hAnsi="Times New Roman" w:eastAsia="Times New Roman" w:cs="Times New Roman"/>
          <w:sz w:val="24"/>
          <w:szCs w:val="24"/>
        </w:rPr>
        <w:t xml:space="preserve"> </w:t>
      </w:r>
      <w:r w:rsidRPr="00C35156" w:rsidR="00DE725A">
        <w:rPr>
          <w:rFonts w:ascii="Times New Roman" w:hAnsi="Times New Roman" w:eastAsia="Times New Roman" w:cs="Times New Roman"/>
          <w:sz w:val="24"/>
          <w:szCs w:val="24"/>
        </w:rPr>
        <w:t xml:space="preserve">more </w:t>
      </w:r>
      <w:r w:rsidRPr="00C35156" w:rsidR="004C59C5">
        <w:rPr>
          <w:rFonts w:ascii="Times New Roman" w:hAnsi="Times New Roman" w:eastAsia="Times New Roman" w:cs="Times New Roman"/>
          <w:sz w:val="24"/>
          <w:szCs w:val="24"/>
        </w:rPr>
        <w:t xml:space="preserve">focused </w:t>
      </w:r>
      <w:r w:rsidRPr="00C35156">
        <w:rPr>
          <w:rFonts w:ascii="Times New Roman" w:hAnsi="Times New Roman" w:eastAsia="Times New Roman" w:cs="Times New Roman"/>
          <w:sz w:val="24"/>
          <w:szCs w:val="24"/>
        </w:rPr>
        <w:t>intensive inpatient treatment modalities</w:t>
      </w:r>
      <w:r w:rsidRPr="00C35156" w:rsidR="0003134F">
        <w:rPr>
          <w:rFonts w:ascii="Times New Roman" w:hAnsi="Times New Roman" w:eastAsia="Times New Roman" w:cs="Times New Roman"/>
          <w:sz w:val="24"/>
          <w:szCs w:val="24"/>
        </w:rPr>
        <w:t>.</w:t>
      </w:r>
      <w:r w:rsidRPr="00C35156">
        <w:rPr>
          <w:rFonts w:ascii="Times New Roman" w:hAnsi="Times New Roman" w:eastAsia="Times New Roman" w:cs="Times New Roman"/>
          <w:sz w:val="24"/>
          <w:szCs w:val="24"/>
        </w:rPr>
        <w:t xml:space="preserve"> </w:t>
      </w:r>
      <w:r w:rsidRPr="00C35156" w:rsidR="006F3055">
        <w:rPr>
          <w:rFonts w:ascii="Times New Roman" w:hAnsi="Times New Roman" w:eastAsia="Times New Roman" w:cs="Times New Roman"/>
          <w:sz w:val="24"/>
          <w:szCs w:val="24"/>
        </w:rPr>
        <w:t>This longer treatment period w</w:t>
      </w:r>
      <w:r w:rsidRPr="00C35156" w:rsidR="00FD6FF3">
        <w:rPr>
          <w:rFonts w:ascii="Times New Roman" w:hAnsi="Times New Roman" w:eastAsia="Times New Roman" w:cs="Times New Roman"/>
          <w:sz w:val="24"/>
          <w:szCs w:val="24"/>
        </w:rPr>
        <w:t xml:space="preserve">ithout </w:t>
      </w:r>
      <w:r w:rsidRPr="00C35156" w:rsidR="00FE5C75">
        <w:rPr>
          <w:rFonts w:ascii="Times New Roman" w:hAnsi="Times New Roman" w:eastAsia="Times New Roman" w:cs="Times New Roman"/>
          <w:sz w:val="24"/>
          <w:szCs w:val="24"/>
        </w:rPr>
        <w:t xml:space="preserve">the </w:t>
      </w:r>
      <w:r w:rsidRPr="00C35156" w:rsidR="00FD6FF3">
        <w:rPr>
          <w:rFonts w:ascii="Times New Roman" w:hAnsi="Times New Roman" w:eastAsia="Times New Roman" w:cs="Times New Roman"/>
          <w:sz w:val="24"/>
          <w:szCs w:val="24"/>
        </w:rPr>
        <w:t>distractions of</w:t>
      </w:r>
      <w:r w:rsidRPr="00C35156">
        <w:rPr>
          <w:rFonts w:ascii="Times New Roman" w:hAnsi="Times New Roman" w:eastAsia="Times New Roman" w:cs="Times New Roman"/>
          <w:sz w:val="24"/>
          <w:szCs w:val="24"/>
        </w:rPr>
        <w:t xml:space="preserve"> military </w:t>
      </w:r>
      <w:r w:rsidRPr="00C35156" w:rsidR="004C59C5">
        <w:rPr>
          <w:rFonts w:ascii="Times New Roman" w:hAnsi="Times New Roman" w:eastAsia="Times New Roman" w:cs="Times New Roman"/>
          <w:sz w:val="24"/>
          <w:szCs w:val="24"/>
        </w:rPr>
        <w:t>duties</w:t>
      </w:r>
      <w:r w:rsidRPr="00C35156" w:rsidR="00FE5C75">
        <w:rPr>
          <w:rFonts w:ascii="Times New Roman" w:hAnsi="Times New Roman" w:eastAsia="Times New Roman" w:cs="Times New Roman"/>
          <w:sz w:val="24"/>
          <w:szCs w:val="24"/>
        </w:rPr>
        <w:t xml:space="preserve"> or </w:t>
      </w:r>
      <w:r w:rsidRPr="00C35156" w:rsidR="00B651F8">
        <w:rPr>
          <w:rFonts w:ascii="Times New Roman" w:hAnsi="Times New Roman" w:eastAsia="Times New Roman" w:cs="Times New Roman"/>
          <w:sz w:val="24"/>
          <w:szCs w:val="24"/>
        </w:rPr>
        <w:t>full</w:t>
      </w:r>
      <w:r w:rsidRPr="00C35156" w:rsidR="00FE5C75">
        <w:rPr>
          <w:rFonts w:ascii="Times New Roman" w:hAnsi="Times New Roman" w:eastAsia="Times New Roman" w:cs="Times New Roman"/>
          <w:sz w:val="24"/>
          <w:szCs w:val="24"/>
        </w:rPr>
        <w:t>-</w:t>
      </w:r>
      <w:r w:rsidRPr="00C35156" w:rsidR="00B651F8">
        <w:rPr>
          <w:rFonts w:ascii="Times New Roman" w:hAnsi="Times New Roman" w:eastAsia="Times New Roman" w:cs="Times New Roman"/>
          <w:sz w:val="24"/>
          <w:szCs w:val="24"/>
        </w:rPr>
        <w:t>time employment</w:t>
      </w:r>
      <w:r w:rsidRPr="00C35156" w:rsidR="004C5893">
        <w:rPr>
          <w:rFonts w:ascii="Times New Roman" w:hAnsi="Times New Roman" w:eastAsia="Times New Roman" w:cs="Times New Roman"/>
          <w:sz w:val="24"/>
          <w:szCs w:val="24"/>
        </w:rPr>
        <w:t xml:space="preserve"> </w:t>
      </w:r>
      <w:r w:rsidRPr="00C35156" w:rsidR="006F3055">
        <w:rPr>
          <w:rFonts w:ascii="Times New Roman" w:hAnsi="Times New Roman" w:eastAsia="Times New Roman" w:cs="Times New Roman"/>
          <w:sz w:val="24"/>
          <w:szCs w:val="24"/>
        </w:rPr>
        <w:t>provided</w:t>
      </w:r>
      <w:r w:rsidRPr="00C35156" w:rsidR="0003134F">
        <w:rPr>
          <w:rFonts w:ascii="Times New Roman" w:hAnsi="Times New Roman" w:eastAsia="Times New Roman" w:cs="Times New Roman"/>
          <w:sz w:val="24"/>
          <w:szCs w:val="24"/>
        </w:rPr>
        <w:t xml:space="preserve"> </w:t>
      </w:r>
      <w:r w:rsidRPr="00C35156" w:rsidR="00FE5C75">
        <w:rPr>
          <w:rFonts w:ascii="Times New Roman" w:hAnsi="Times New Roman" w:eastAsia="Times New Roman" w:cs="Times New Roman"/>
          <w:sz w:val="24"/>
          <w:szCs w:val="24"/>
        </w:rPr>
        <w:t xml:space="preserve">an </w:t>
      </w:r>
      <w:r w:rsidRPr="00C35156" w:rsidR="0003134F">
        <w:rPr>
          <w:rFonts w:ascii="Times New Roman" w:hAnsi="Times New Roman" w:eastAsia="Times New Roman" w:cs="Times New Roman"/>
          <w:sz w:val="24"/>
          <w:szCs w:val="24"/>
        </w:rPr>
        <w:t xml:space="preserve">optimal </w:t>
      </w:r>
      <w:r w:rsidRPr="00C35156" w:rsidR="00FE5C75">
        <w:rPr>
          <w:rFonts w:ascii="Times New Roman" w:hAnsi="Times New Roman" w:eastAsia="Times New Roman" w:cs="Times New Roman"/>
          <w:sz w:val="24"/>
          <w:szCs w:val="24"/>
        </w:rPr>
        <w:t xml:space="preserve">environment </w:t>
      </w:r>
      <w:r w:rsidRPr="00C35156" w:rsidR="0003134F">
        <w:rPr>
          <w:rFonts w:ascii="Times New Roman" w:hAnsi="Times New Roman" w:eastAsia="Times New Roman" w:cs="Times New Roman"/>
          <w:sz w:val="24"/>
          <w:szCs w:val="24"/>
        </w:rPr>
        <w:t>for recovery</w:t>
      </w:r>
      <w:r w:rsidRPr="00C35156">
        <w:rPr>
          <w:rFonts w:ascii="Times New Roman" w:hAnsi="Times New Roman" w:eastAsia="Times New Roman" w:cs="Times New Roman"/>
          <w:sz w:val="24"/>
          <w:szCs w:val="24"/>
        </w:rPr>
        <w:t>. </w:t>
      </w:r>
      <w:r w:rsidRPr="00C35156" w:rsidR="00064D7F">
        <w:rPr>
          <w:rFonts w:ascii="Times New Roman" w:hAnsi="Times New Roman" w:eastAsia="Times New Roman" w:cs="Times New Roman"/>
          <w:sz w:val="24"/>
          <w:szCs w:val="24"/>
        </w:rPr>
        <w:t xml:space="preserve">The </w:t>
      </w:r>
      <w:r w:rsidRPr="00C35156">
        <w:rPr>
          <w:rFonts w:ascii="Times New Roman" w:hAnsi="Times New Roman" w:eastAsia="Times New Roman" w:cs="Times New Roman"/>
          <w:sz w:val="24"/>
          <w:szCs w:val="24"/>
        </w:rPr>
        <w:t xml:space="preserve">PREP </w:t>
      </w:r>
      <w:r w:rsidRPr="00C35156" w:rsidR="00064D7F">
        <w:rPr>
          <w:rFonts w:ascii="Times New Roman" w:hAnsi="Times New Roman" w:eastAsia="Times New Roman" w:cs="Times New Roman"/>
          <w:sz w:val="24"/>
          <w:szCs w:val="24"/>
        </w:rPr>
        <w:t xml:space="preserve">program </w:t>
      </w:r>
      <w:r w:rsidRPr="00C35156">
        <w:rPr>
          <w:rFonts w:ascii="Times New Roman" w:hAnsi="Times New Roman" w:eastAsia="Times New Roman" w:cs="Times New Roman"/>
          <w:sz w:val="24"/>
          <w:szCs w:val="24"/>
        </w:rPr>
        <w:t xml:space="preserve">received its first Commission </w:t>
      </w:r>
      <w:r w:rsidRPr="00C35156" w:rsidR="00F86708">
        <w:rPr>
          <w:rFonts w:ascii="Times New Roman" w:hAnsi="Times New Roman" w:eastAsia="Times New Roman" w:cs="Times New Roman"/>
          <w:sz w:val="24"/>
          <w:szCs w:val="24"/>
        </w:rPr>
        <w:t xml:space="preserve">on the Accreditation </w:t>
      </w:r>
      <w:r w:rsidRPr="00C35156">
        <w:rPr>
          <w:rFonts w:ascii="Times New Roman" w:hAnsi="Times New Roman" w:eastAsia="Times New Roman" w:cs="Times New Roman"/>
          <w:sz w:val="24"/>
          <w:szCs w:val="24"/>
        </w:rPr>
        <w:t>of Rehabilitation Facilities</w:t>
      </w:r>
      <w:r w:rsidRPr="00C35156" w:rsidR="004C59C5">
        <w:rPr>
          <w:rFonts w:ascii="Times New Roman" w:hAnsi="Times New Roman" w:eastAsia="Times New Roman" w:cs="Times New Roman"/>
          <w:sz w:val="24"/>
          <w:szCs w:val="24"/>
        </w:rPr>
        <w:t xml:space="preserve"> (CARF)</w:t>
      </w:r>
      <w:r w:rsidRPr="00C35156">
        <w:rPr>
          <w:rFonts w:ascii="Times New Roman" w:hAnsi="Times New Roman" w:eastAsia="Times New Roman" w:cs="Times New Roman"/>
          <w:sz w:val="24"/>
          <w:szCs w:val="24"/>
        </w:rPr>
        <w:t xml:space="preserve"> certification in 2013</w:t>
      </w:r>
      <w:r w:rsidRPr="00C35156" w:rsidR="00F86708">
        <w:rPr>
          <w:rFonts w:ascii="Times New Roman" w:hAnsi="Times New Roman" w:eastAsia="Times New Roman" w:cs="Times New Roman"/>
          <w:sz w:val="24"/>
          <w:szCs w:val="24"/>
        </w:rPr>
        <w:t>.</w:t>
      </w:r>
      <w:r w:rsidRPr="00C35156" w:rsidR="00CC132D">
        <w:rPr>
          <w:rFonts w:ascii="Times New Roman" w:hAnsi="Times New Roman" w:eastAsia="Times New Roman" w:cs="Times New Roman"/>
          <w:sz w:val="24"/>
          <w:szCs w:val="24"/>
        </w:rPr>
        <w:t xml:space="preserve"> </w:t>
      </w:r>
      <w:r w:rsidRPr="00C35156">
        <w:rPr>
          <w:rFonts w:ascii="Times New Roman" w:hAnsi="Times New Roman" w:eastAsia="Times New Roman" w:cs="Times New Roman"/>
          <w:sz w:val="24"/>
          <w:szCs w:val="24"/>
        </w:rPr>
        <w:t xml:space="preserve">Having this distinction from an </w:t>
      </w:r>
      <w:r w:rsidRPr="00C35156" w:rsidR="00EB00C6">
        <w:rPr>
          <w:rFonts w:ascii="Times New Roman" w:hAnsi="Times New Roman" w:eastAsia="Times New Roman" w:cs="Times New Roman"/>
          <w:sz w:val="24"/>
          <w:szCs w:val="24"/>
        </w:rPr>
        <w:t>i</w:t>
      </w:r>
      <w:r w:rsidRPr="00C35156">
        <w:rPr>
          <w:rFonts w:ascii="Times New Roman" w:hAnsi="Times New Roman" w:eastAsia="Times New Roman" w:cs="Times New Roman"/>
          <w:sz w:val="24"/>
          <w:szCs w:val="24"/>
        </w:rPr>
        <w:t>nternational accrediting body further </w:t>
      </w:r>
      <w:r w:rsidRPr="00C35156" w:rsidR="00CF7D38">
        <w:rPr>
          <w:rFonts w:ascii="Times New Roman" w:hAnsi="Times New Roman" w:eastAsia="Times New Roman" w:cs="Times New Roman"/>
          <w:sz w:val="24"/>
          <w:szCs w:val="24"/>
        </w:rPr>
        <w:t xml:space="preserve">ensures that quality </w:t>
      </w:r>
      <w:r w:rsidRPr="00C35156">
        <w:rPr>
          <w:rFonts w:ascii="Times New Roman" w:hAnsi="Times New Roman" w:eastAsia="Times New Roman" w:cs="Times New Roman"/>
          <w:sz w:val="24"/>
          <w:szCs w:val="24"/>
        </w:rPr>
        <w:t xml:space="preserve">and </w:t>
      </w:r>
      <w:r w:rsidRPr="00C35156" w:rsidR="004C59C5">
        <w:rPr>
          <w:rFonts w:ascii="Times New Roman" w:hAnsi="Times New Roman" w:eastAsia="Times New Roman" w:cs="Times New Roman"/>
          <w:sz w:val="24"/>
          <w:szCs w:val="24"/>
        </w:rPr>
        <w:t xml:space="preserve">performance </w:t>
      </w:r>
      <w:r w:rsidRPr="00C35156" w:rsidR="00152390">
        <w:rPr>
          <w:rFonts w:ascii="Times New Roman" w:hAnsi="Times New Roman" w:eastAsia="Times New Roman" w:cs="Times New Roman"/>
          <w:sz w:val="24"/>
          <w:szCs w:val="24"/>
        </w:rPr>
        <w:t xml:space="preserve">improvement </w:t>
      </w:r>
      <w:r w:rsidRPr="00C35156">
        <w:rPr>
          <w:rFonts w:ascii="Times New Roman" w:hAnsi="Times New Roman" w:eastAsia="Times New Roman" w:cs="Times New Roman"/>
          <w:sz w:val="24"/>
          <w:szCs w:val="24"/>
        </w:rPr>
        <w:t xml:space="preserve">measures are identified </w:t>
      </w:r>
      <w:r w:rsidRPr="00C35156" w:rsidR="00CF7D38">
        <w:rPr>
          <w:rFonts w:ascii="Times New Roman" w:hAnsi="Times New Roman" w:eastAsia="Times New Roman" w:cs="Times New Roman"/>
          <w:sz w:val="24"/>
          <w:szCs w:val="24"/>
        </w:rPr>
        <w:t xml:space="preserve">while meeting the </w:t>
      </w:r>
      <w:r w:rsidRPr="00C35156">
        <w:rPr>
          <w:rFonts w:ascii="Times New Roman" w:hAnsi="Times New Roman" w:eastAsia="Times New Roman" w:cs="Times New Roman"/>
          <w:sz w:val="24"/>
          <w:szCs w:val="24"/>
        </w:rPr>
        <w:t>unique needs of the </w:t>
      </w:r>
      <w:r w:rsidRPr="00C35156" w:rsidR="00F4102E">
        <w:rPr>
          <w:rFonts w:ascii="Times New Roman" w:hAnsi="Times New Roman" w:eastAsia="Times New Roman" w:cs="Times New Roman"/>
          <w:sz w:val="24"/>
          <w:szCs w:val="24"/>
        </w:rPr>
        <w:t>s</w:t>
      </w:r>
      <w:r w:rsidRPr="00C35156">
        <w:rPr>
          <w:rFonts w:ascii="Times New Roman" w:hAnsi="Times New Roman" w:eastAsia="Times New Roman" w:cs="Times New Roman"/>
          <w:sz w:val="24"/>
          <w:szCs w:val="24"/>
        </w:rPr>
        <w:t>ervice </w:t>
      </w:r>
      <w:r w:rsidRPr="00C35156" w:rsidR="00F4102E">
        <w:rPr>
          <w:rFonts w:ascii="Times New Roman" w:hAnsi="Times New Roman" w:eastAsia="Times New Roman" w:cs="Times New Roman"/>
          <w:sz w:val="24"/>
          <w:szCs w:val="24"/>
        </w:rPr>
        <w:t>m</w:t>
      </w:r>
      <w:r w:rsidRPr="00C35156">
        <w:rPr>
          <w:rFonts w:ascii="Times New Roman" w:hAnsi="Times New Roman" w:eastAsia="Times New Roman" w:cs="Times New Roman"/>
          <w:sz w:val="24"/>
          <w:szCs w:val="24"/>
        </w:rPr>
        <w:t>embers and Veterans </w:t>
      </w:r>
      <w:r w:rsidRPr="00C35156" w:rsidR="00CF7D38">
        <w:rPr>
          <w:rFonts w:ascii="Times New Roman" w:hAnsi="Times New Roman" w:eastAsia="Times New Roman" w:cs="Times New Roman"/>
          <w:sz w:val="24"/>
          <w:szCs w:val="24"/>
        </w:rPr>
        <w:t xml:space="preserve">for best achievable </w:t>
      </w:r>
      <w:r w:rsidRPr="00C35156">
        <w:rPr>
          <w:rFonts w:ascii="Times New Roman" w:hAnsi="Times New Roman" w:eastAsia="Times New Roman" w:cs="Times New Roman"/>
          <w:sz w:val="24"/>
          <w:szCs w:val="24"/>
        </w:rPr>
        <w:t>outcomes.</w:t>
      </w:r>
      <w:r w:rsidRPr="00C35156" w:rsidR="001245E6">
        <w:rPr>
          <w:rFonts w:ascii="Times New Roman" w:hAnsi="Times New Roman" w:eastAsia="Times New Roman" w:cs="Times New Roman"/>
          <w:sz w:val="24"/>
          <w:szCs w:val="24"/>
          <w:vertAlign w:val="superscript"/>
        </w:rPr>
        <w:t>6</w:t>
      </w:r>
      <w:r w:rsidRPr="00C35156">
        <w:rPr>
          <w:rFonts w:ascii="Times New Roman" w:hAnsi="Times New Roman" w:eastAsia="Times New Roman" w:cs="Times New Roman"/>
          <w:sz w:val="24"/>
          <w:szCs w:val="24"/>
        </w:rPr>
        <w:t> </w:t>
      </w:r>
    </w:p>
    <w:p w:rsidRPr="00C35156" w:rsidR="00CF7D38" w:rsidP="05DDCB21" w:rsidRDefault="001E7020" w14:paraId="7EFB5F63" w14:textId="750F234B">
      <w:pPr>
        <w:pStyle w:val="Normal"/>
        <w:spacing w:after="0" w:line="480" w:lineRule="auto"/>
        <w:textAlignment w:val="baseline"/>
        <w:rPr>
          <w:rFonts w:ascii="Times New Roman" w:hAnsi="Times New Roman" w:eastAsia="Times New Roman" w:cs="Times New Roman"/>
          <w:sz w:val="24"/>
          <w:szCs w:val="24"/>
        </w:rPr>
        <w:pPrChange w:author="Guess, Dara R." w:date="2021-07-27T20:25:24.292Z">
          <w:pPr>
            <w:pStyle w:val="Normal"/>
            <w:spacing w:line="257" w:lineRule="auto"/>
          </w:pPr>
        </w:pPrChange>
      </w:pPr>
      <w:r w:rsidRPr="05DDCB21" w:rsidR="001E7020">
        <w:rPr>
          <w:rFonts w:ascii="Times New Roman" w:hAnsi="Times New Roman" w:eastAsia="Times New Roman" w:cs="Times New Roman"/>
          <w:sz w:val="24"/>
          <w:szCs w:val="24"/>
        </w:rPr>
        <w:t> </w:t>
      </w:r>
      <w:r>
        <w:tab/>
      </w:r>
      <w:r w:rsidRPr="05DDCB21" w:rsidR="001E7020">
        <w:rPr>
          <w:rFonts w:ascii="Times New Roman" w:hAnsi="Times New Roman" w:eastAsia="Times New Roman" w:cs="Times New Roman"/>
          <w:sz w:val="24"/>
          <w:szCs w:val="24"/>
        </w:rPr>
        <w:t>In late 2019,</w:t>
      </w:r>
      <w:r w:rsidRPr="05DDCB21" w:rsidR="006C0880">
        <w:rPr>
          <w:rFonts w:ascii="Times New Roman" w:hAnsi="Times New Roman" w:eastAsia="Times New Roman" w:cs="Times New Roman"/>
          <w:sz w:val="24"/>
          <w:szCs w:val="24"/>
        </w:rPr>
        <w:t xml:space="preserve"> </w:t>
      </w:r>
      <w:r w:rsidRPr="05DDCB21" w:rsidR="009D29F9">
        <w:rPr>
          <w:rFonts w:ascii="Times New Roman" w:hAnsi="Times New Roman" w:eastAsia="Times New Roman" w:cs="Times New Roman"/>
          <w:sz w:val="24"/>
          <w:szCs w:val="24"/>
        </w:rPr>
        <w:t>SOCOM engaged with senior VA PSC leadership</w:t>
      </w:r>
      <w:r w:rsidRPr="05DDCB21" w:rsidR="001E7020">
        <w:rPr>
          <w:rFonts w:ascii="Times New Roman" w:hAnsi="Times New Roman" w:eastAsia="Times New Roman" w:cs="Times New Roman"/>
          <w:sz w:val="24"/>
          <w:szCs w:val="24"/>
        </w:rPr>
        <w:t xml:space="preserve"> to consider expansion of th</w:t>
      </w:r>
      <w:r w:rsidRPr="05DDCB21" w:rsidR="00AC2006">
        <w:rPr>
          <w:rFonts w:ascii="Times New Roman" w:hAnsi="Times New Roman" w:eastAsia="Times New Roman" w:cs="Times New Roman"/>
          <w:sz w:val="24"/>
          <w:szCs w:val="24"/>
        </w:rPr>
        <w:t>e PREP concept</w:t>
      </w:r>
      <w:r w:rsidRPr="05DDCB21" w:rsidR="001E7020">
        <w:rPr>
          <w:rFonts w:ascii="Times New Roman" w:hAnsi="Times New Roman" w:eastAsia="Times New Roman" w:cs="Times New Roman"/>
          <w:sz w:val="24"/>
          <w:szCs w:val="24"/>
        </w:rPr>
        <w:t> to</w:t>
      </w:r>
      <w:r w:rsidRPr="05DDCB21" w:rsidR="00953A30">
        <w:rPr>
          <w:rFonts w:ascii="Times New Roman" w:hAnsi="Times New Roman" w:eastAsia="Times New Roman" w:cs="Times New Roman"/>
          <w:sz w:val="24"/>
          <w:szCs w:val="24"/>
        </w:rPr>
        <w:t xml:space="preserve"> </w:t>
      </w:r>
      <w:r w:rsidRPr="05DDCB21" w:rsidR="00AC2006">
        <w:rPr>
          <w:rFonts w:ascii="Times New Roman" w:hAnsi="Times New Roman" w:eastAsia="Times New Roman" w:cs="Times New Roman"/>
          <w:sz w:val="24"/>
          <w:szCs w:val="24"/>
        </w:rPr>
        <w:t xml:space="preserve">VA facilities in </w:t>
      </w:r>
      <w:r w:rsidRPr="05DDCB21" w:rsidR="001E7020">
        <w:rPr>
          <w:rFonts w:ascii="Times New Roman" w:hAnsi="Times New Roman" w:eastAsia="Times New Roman" w:cs="Times New Roman"/>
          <w:sz w:val="24"/>
          <w:szCs w:val="24"/>
        </w:rPr>
        <w:t>other geographic regions. SOCOM’</w:t>
      </w:r>
      <w:r w:rsidRPr="05DDCB21" w:rsidR="00CF43C3">
        <w:rPr>
          <w:rFonts w:ascii="Times New Roman" w:hAnsi="Times New Roman" w:eastAsia="Times New Roman" w:cs="Times New Roman"/>
          <w:sz w:val="24"/>
          <w:szCs w:val="24"/>
        </w:rPr>
        <w:t>s</w:t>
      </w:r>
      <w:r w:rsidRPr="05DDCB21" w:rsidR="001E7020">
        <w:rPr>
          <w:rFonts w:ascii="Times New Roman" w:hAnsi="Times New Roman" w:eastAsia="Times New Roman" w:cs="Times New Roman"/>
          <w:sz w:val="24"/>
          <w:szCs w:val="24"/>
        </w:rPr>
        <w:t> </w:t>
      </w:r>
      <w:r w:rsidRPr="05DDCB21" w:rsidR="00CF7D38">
        <w:rPr>
          <w:rFonts w:ascii="Times New Roman" w:hAnsi="Times New Roman" w:eastAsia="Times New Roman" w:cs="Times New Roman"/>
          <w:sz w:val="24"/>
          <w:szCs w:val="24"/>
        </w:rPr>
        <w:t>recommend</w:t>
      </w:r>
      <w:r w:rsidRPr="05DDCB21" w:rsidR="00493D90">
        <w:rPr>
          <w:rFonts w:ascii="Times New Roman" w:hAnsi="Times New Roman" w:eastAsia="Times New Roman" w:cs="Times New Roman"/>
          <w:sz w:val="24"/>
          <w:szCs w:val="24"/>
        </w:rPr>
        <w:t>ation to</w:t>
      </w:r>
      <w:r w:rsidRPr="05DDCB21" w:rsidR="00CF7D38">
        <w:rPr>
          <w:rFonts w:ascii="Times New Roman" w:hAnsi="Times New Roman" w:eastAsia="Times New Roman" w:cs="Times New Roman"/>
          <w:sz w:val="24"/>
          <w:szCs w:val="24"/>
        </w:rPr>
        <w:t xml:space="preserve"> </w:t>
      </w:r>
      <w:r w:rsidRPr="05DDCB21" w:rsidR="001E7020">
        <w:rPr>
          <w:rFonts w:ascii="Times New Roman" w:hAnsi="Times New Roman" w:eastAsia="Times New Roman" w:cs="Times New Roman"/>
          <w:sz w:val="24"/>
          <w:szCs w:val="24"/>
        </w:rPr>
        <w:t>expan</w:t>
      </w:r>
      <w:r w:rsidRPr="05DDCB21" w:rsidR="00493D90">
        <w:rPr>
          <w:rFonts w:ascii="Times New Roman" w:hAnsi="Times New Roman" w:eastAsia="Times New Roman" w:cs="Times New Roman"/>
          <w:sz w:val="24"/>
          <w:szCs w:val="24"/>
        </w:rPr>
        <w:t>d</w:t>
      </w:r>
      <w:r w:rsidRPr="05DDCB21" w:rsidR="006C0880">
        <w:rPr>
          <w:rFonts w:ascii="Times New Roman" w:hAnsi="Times New Roman" w:eastAsia="Times New Roman" w:cs="Times New Roman"/>
          <w:sz w:val="24"/>
          <w:szCs w:val="24"/>
        </w:rPr>
        <w:t xml:space="preserve"> </w:t>
      </w:r>
      <w:r w:rsidRPr="05DDCB21" w:rsidR="00486B4B">
        <w:rPr>
          <w:rFonts w:ascii="Times New Roman" w:hAnsi="Times New Roman" w:eastAsia="Times New Roman" w:cs="Times New Roman"/>
          <w:sz w:val="24"/>
          <w:szCs w:val="24"/>
        </w:rPr>
        <w:t xml:space="preserve">the </w:t>
      </w:r>
      <w:r w:rsidRPr="05DDCB21" w:rsidR="001E7020">
        <w:rPr>
          <w:rFonts w:ascii="Times New Roman" w:hAnsi="Times New Roman" w:eastAsia="Times New Roman" w:cs="Times New Roman"/>
          <w:sz w:val="24"/>
          <w:szCs w:val="24"/>
        </w:rPr>
        <w:t>PREP</w:t>
      </w:r>
      <w:r w:rsidRPr="05DDCB21" w:rsidR="006C0880">
        <w:rPr>
          <w:rFonts w:ascii="Times New Roman" w:hAnsi="Times New Roman" w:eastAsia="Times New Roman" w:cs="Times New Roman"/>
          <w:sz w:val="24"/>
          <w:szCs w:val="24"/>
        </w:rPr>
        <w:t xml:space="preserve"> </w:t>
      </w:r>
      <w:r w:rsidRPr="05DDCB21" w:rsidR="00486B4B">
        <w:rPr>
          <w:rFonts w:ascii="Times New Roman" w:hAnsi="Times New Roman" w:eastAsia="Times New Roman" w:cs="Times New Roman"/>
          <w:sz w:val="24"/>
          <w:szCs w:val="24"/>
        </w:rPr>
        <w:t xml:space="preserve">program </w:t>
      </w:r>
      <w:r w:rsidRPr="05DDCB21" w:rsidR="006C0880">
        <w:rPr>
          <w:rFonts w:ascii="Times New Roman" w:hAnsi="Times New Roman" w:eastAsia="Times New Roman" w:cs="Times New Roman"/>
          <w:sz w:val="24"/>
          <w:szCs w:val="24"/>
        </w:rPr>
        <w:t xml:space="preserve">was a result of </w:t>
      </w:r>
      <w:r w:rsidRPr="05DDCB21" w:rsidR="00486B4B">
        <w:rPr>
          <w:rFonts w:ascii="Times New Roman" w:hAnsi="Times New Roman" w:eastAsia="Times New Roman" w:cs="Times New Roman"/>
          <w:sz w:val="24"/>
          <w:szCs w:val="24"/>
        </w:rPr>
        <w:t xml:space="preserve">its </w:t>
      </w:r>
      <w:r w:rsidRPr="05DDCB21" w:rsidR="003C2527">
        <w:rPr>
          <w:rFonts w:ascii="Times New Roman" w:hAnsi="Times New Roman" w:eastAsia="Times New Roman" w:cs="Times New Roman"/>
          <w:sz w:val="24"/>
          <w:szCs w:val="24"/>
        </w:rPr>
        <w:t xml:space="preserve">successful patient </w:t>
      </w:r>
      <w:r w:rsidRPr="05DDCB21" w:rsidR="006C0880">
        <w:rPr>
          <w:rFonts w:ascii="Times New Roman" w:hAnsi="Times New Roman" w:eastAsia="Times New Roman" w:cs="Times New Roman"/>
          <w:sz w:val="24"/>
          <w:szCs w:val="24"/>
        </w:rPr>
        <w:t xml:space="preserve">outcomes </w:t>
      </w:r>
      <w:r w:rsidRPr="05DDCB21" w:rsidR="00486B4B">
        <w:rPr>
          <w:rFonts w:ascii="Times New Roman" w:hAnsi="Times New Roman" w:eastAsia="Times New Roman" w:cs="Times New Roman"/>
          <w:sz w:val="24"/>
          <w:szCs w:val="24"/>
        </w:rPr>
        <w:t xml:space="preserve">(Table </w:t>
      </w:r>
      <w:r w:rsidRPr="05DDCB21" w:rsidR="004E6934">
        <w:rPr>
          <w:rFonts w:ascii="Times New Roman" w:hAnsi="Times New Roman" w:eastAsia="Times New Roman" w:cs="Times New Roman"/>
          <w:sz w:val="24"/>
          <w:szCs w:val="24"/>
        </w:rPr>
        <w:t>2</w:t>
      </w:r>
      <w:r w:rsidRPr="05DDCB21" w:rsidR="00486B4B">
        <w:rPr>
          <w:rFonts w:ascii="Times New Roman" w:hAnsi="Times New Roman" w:eastAsia="Times New Roman" w:cs="Times New Roman"/>
          <w:sz w:val="24"/>
          <w:szCs w:val="24"/>
        </w:rPr>
        <w:t>.0)</w:t>
      </w:r>
      <w:r w:rsidRPr="05DDCB21" w:rsidR="00486B4B">
        <w:rPr>
          <w:rFonts w:ascii="Times New Roman" w:hAnsi="Times New Roman" w:eastAsia="Times New Roman" w:cs="Times New Roman"/>
          <w:sz w:val="24"/>
          <w:szCs w:val="24"/>
        </w:rPr>
        <w:t xml:space="preserve"> and positive patient satisfaction ratings (Table </w:t>
      </w:r>
      <w:r w:rsidRPr="05DDCB21" w:rsidR="00DA14EB">
        <w:rPr>
          <w:rFonts w:ascii="Times New Roman" w:hAnsi="Times New Roman" w:eastAsia="Times New Roman" w:cs="Times New Roman"/>
          <w:sz w:val="24"/>
          <w:szCs w:val="24"/>
        </w:rPr>
        <w:t>3</w:t>
      </w:r>
      <w:r w:rsidRPr="05DDCB21" w:rsidR="00486B4B">
        <w:rPr>
          <w:rFonts w:ascii="Times New Roman" w:hAnsi="Times New Roman" w:eastAsia="Times New Roman" w:cs="Times New Roman"/>
          <w:sz w:val="24"/>
          <w:szCs w:val="24"/>
        </w:rPr>
        <w:t>.0)</w:t>
      </w:r>
      <w:ins w:author="Sallah, Cheryl R" w:date="2021-07-26T20:54:49.592Z" w:id="393590593">
        <w:r w:rsidRPr="05DDCB21" w:rsidR="7640E118">
          <w:rPr>
            <w:rFonts w:ascii="Times New Roman" w:hAnsi="Times New Roman" w:eastAsia="Times New Roman" w:cs="Times New Roman"/>
            <w:sz w:val="24"/>
            <w:szCs w:val="24"/>
          </w:rPr>
          <w:t>.</w:t>
        </w:r>
      </w:ins>
      <w:ins w:author="Sallah, Cheryl R" w:date="2021-07-26T20:49:30.183Z" w:id="127250767">
        <w:r w:rsidRPr="05DDCB21" w:rsidR="35BFAB9E">
          <w:rPr>
            <w:rFonts w:ascii="Times New Roman" w:hAnsi="Times New Roman" w:eastAsia="Times New Roman" w:cs="Times New Roman"/>
            <w:noProof w:val="0"/>
            <w:sz w:val="24"/>
            <w:szCs w:val="24"/>
            <w:lang w:val="en-US"/>
            <w:rPrChange w:author="Sallah, Cheryl R" w:date="2021-07-26T20:52:44.977Z" w:id="575184132">
              <w:rPr>
                <w:rFonts w:ascii="Calibri" w:hAnsi="Calibri" w:eastAsia="Calibri" w:cs="Calibri"/>
                <w:noProof w:val="0"/>
                <w:sz w:val="22"/>
                <w:szCs w:val="22"/>
                <w:lang w:val="en-US"/>
              </w:rPr>
            </w:rPrChange>
          </w:rPr>
          <w:t xml:space="preserve"> The data presented in the tables is derived from surveys completed by patients at three separate time intervals including admission, discharge, and three months post-discharge. The survey packet contain</w:t>
        </w:r>
      </w:ins>
      <w:ins w:author="Sallah, Cheryl R" w:date="2021-07-26T20:55:29.185Z" w:id="868575972">
        <w:r w:rsidRPr="05DDCB21" w:rsidR="32AC9271">
          <w:rPr>
            <w:rFonts w:ascii="Times New Roman" w:hAnsi="Times New Roman" w:eastAsia="Times New Roman" w:cs="Times New Roman"/>
            <w:noProof w:val="0"/>
            <w:sz w:val="24"/>
            <w:szCs w:val="24"/>
            <w:lang w:val="en-US"/>
          </w:rPr>
          <w:t>ed</w:t>
        </w:r>
      </w:ins>
      <w:ins w:author="Sallah, Cheryl R" w:date="2021-07-26T20:49:30.183Z" w:id="139007699">
        <w:r w:rsidRPr="05DDCB21" w:rsidR="35BFAB9E">
          <w:rPr>
            <w:rFonts w:ascii="Times New Roman" w:hAnsi="Times New Roman" w:eastAsia="Times New Roman" w:cs="Times New Roman"/>
            <w:noProof w:val="0"/>
            <w:sz w:val="24"/>
            <w:szCs w:val="24"/>
            <w:lang w:val="en-US"/>
            <w:rPrChange w:author="Sallah, Cheryl R" w:date="2021-07-26T20:52:44.977Z" w:id="2090550464">
              <w:rPr>
                <w:rFonts w:ascii="Calibri" w:hAnsi="Calibri" w:eastAsia="Calibri" w:cs="Calibri"/>
                <w:noProof w:val="0"/>
                <w:sz w:val="22"/>
                <w:szCs w:val="22"/>
                <w:lang w:val="en-US"/>
              </w:rPr>
            </w:rPrChange>
          </w:rPr>
          <w:t xml:space="preserve"> multiple screening and assessment tools. Patients received a three-part tool</w:t>
        </w:r>
      </w:ins>
      <w:ins w:author="Sallah, Cheryl R" w:date="2021-07-26T21:02:48.981Z" w:id="1372739999">
        <w:r w:rsidRPr="05DDCB21" w:rsidR="4C4F4646">
          <w:rPr>
            <w:rFonts w:ascii="Times New Roman" w:hAnsi="Times New Roman" w:eastAsia="Times New Roman" w:cs="Times New Roman"/>
            <w:noProof w:val="0"/>
            <w:sz w:val="24"/>
            <w:szCs w:val="24"/>
            <w:lang w:val="en-US"/>
          </w:rPr>
          <w:t xml:space="preserve"> developed by the Tampa VA</w:t>
        </w:r>
      </w:ins>
      <w:ins w:author="Sallah, Cheryl R" w:date="2021-07-26T20:49:30.183Z" w:id="1830343711">
        <w:r w:rsidRPr="05DDCB21" w:rsidR="35BFAB9E">
          <w:rPr>
            <w:rFonts w:ascii="Times New Roman" w:hAnsi="Times New Roman" w:eastAsia="Times New Roman" w:cs="Times New Roman"/>
            <w:noProof w:val="0"/>
            <w:sz w:val="24"/>
            <w:szCs w:val="24"/>
            <w:lang w:val="en-US"/>
            <w:rPrChange w:author="Sallah, Cheryl R" w:date="2021-07-26T20:52:44.977Z" w:id="1517069469">
              <w:rPr>
                <w:rFonts w:ascii="Calibri" w:hAnsi="Calibri" w:eastAsia="Calibri" w:cs="Calibri"/>
                <w:noProof w:val="0"/>
                <w:sz w:val="22"/>
                <w:szCs w:val="22"/>
                <w:lang w:val="en-US"/>
              </w:rPr>
            </w:rPrChange>
          </w:rPr>
          <w:t xml:space="preserve"> for assessment of program satisfaction, knowledge and understanding of treatment, and a neurobehavioral symptom inventory measured by Likert scale. In addition, the survey packet included the PHQ-9, PCL-5, Satisfaction with Life Scale, HIT-6, Epworth Sleepiness Scale, GAD-7, Vestibular Specific Dizziness Questionnaire, Activities-Specific Balance Confidence Scale (ABC scale), Audit C,</w:t>
        </w:r>
      </w:ins>
      <w:r w:rsidRPr="05DDCB21" w:rsidR="463C7EEC">
        <w:rPr>
          <w:rFonts w:ascii="Times New Roman" w:hAnsi="Times New Roman" w:eastAsia="Times New Roman" w:cs="Times New Roman"/>
          <w:noProof w:val="0"/>
          <w:sz w:val="24"/>
          <w:szCs w:val="24"/>
          <w:lang w:val="en-US"/>
        </w:rPr>
        <w:t xml:space="preserve"> </w:t>
      </w:r>
      <w:ins w:author="Sallah, Cheryl R" w:date="2021-07-26T20:49:30.183Z" w:id="1503426045">
        <w:r w:rsidRPr="05DDCB21" w:rsidR="35BFAB9E">
          <w:rPr>
            <w:rFonts w:ascii="Times New Roman" w:hAnsi="Times New Roman" w:eastAsia="Times New Roman" w:cs="Times New Roman"/>
            <w:noProof w:val="0"/>
            <w:sz w:val="24"/>
            <w:szCs w:val="24"/>
            <w:lang w:val="en-US"/>
            <w:rPrChange w:author="Sallah, Cheryl R" w:date="2021-07-26T20:52:44.977Z" w:id="305091138">
              <w:rPr>
                <w:rFonts w:ascii="Calibri" w:hAnsi="Calibri" w:eastAsia="Calibri" w:cs="Calibri"/>
                <w:noProof w:val="0"/>
                <w:sz w:val="22"/>
                <w:szCs w:val="22"/>
                <w:lang w:val="en-US"/>
              </w:rPr>
            </w:rPrChange>
          </w:rPr>
          <w:t xml:space="preserve"> and the Mayo-Portland Adaptability Inventory-4 Participation Index (M2PI) for goal attainment and sustainment assessment.</w:t>
        </w:r>
      </w:ins>
      <w:r w:rsidRPr="05DDCB21" w:rsidR="441F81AA">
        <w:rPr>
          <w:rFonts w:ascii="Times New Roman" w:hAnsi="Times New Roman" w:eastAsia="Times New Roman" w:cs="Times New Roman"/>
          <w:noProof w:val="0"/>
          <w:sz w:val="24"/>
          <w:szCs w:val="24"/>
          <w:lang w:val="en-US"/>
        </w:rPr>
        <w:t xml:space="preserve"> </w:t>
      </w:r>
      <w:ins w:author="Guess, Dara R." w:date="2021-07-27T20:24:34.603Z" w:id="1773014980">
        <w:r w:rsidRPr="05DDCB21" w:rsidR="693E2724">
          <w:rPr>
            <w:rFonts w:ascii="Times New Roman" w:hAnsi="Times New Roman" w:eastAsia="Times New Roman" w:cs="Times New Roman"/>
            <w:noProof w:val="0"/>
            <w:sz w:val="24"/>
            <w:szCs w:val="24"/>
            <w:lang w:val="en-US"/>
            <w:rPrChange w:author="Guess, Dara R." w:date="2021-07-27T20:24:49.908Z" w:id="1012275157">
              <w:rPr>
                <w:rFonts w:ascii="Calibri" w:hAnsi="Calibri" w:eastAsia="Calibri" w:cs="Calibri"/>
                <w:noProof w:val="0"/>
                <w:sz w:val="22"/>
                <w:szCs w:val="22"/>
                <w:lang w:val="en-US"/>
              </w:rPr>
            </w:rPrChange>
          </w:rPr>
          <w:t>The data was compiled from participants’ responses in the three- and eight-week programs.</w:t>
        </w:r>
      </w:ins>
      <w:r w:rsidRPr="05DDCB21" w:rsidR="441F81AA">
        <w:rPr>
          <w:rFonts w:ascii="Times New Roman" w:hAnsi="Times New Roman" w:eastAsia="Times New Roman" w:cs="Times New Roman"/>
          <w:noProof w:val="0"/>
          <w:sz w:val="24"/>
          <w:szCs w:val="24"/>
          <w:lang w:val="en-US"/>
          <w:rPrChange w:author="Guess, Dara R." w:date="2021-07-27T20:24:49.909Z" w:id="1651669809">
            <w:rPr>
              <w:rFonts w:ascii="Times New Roman" w:hAnsi="Times New Roman" w:eastAsia="Times New Roman" w:cs="Times New Roman"/>
              <w:noProof w:val="0"/>
              <w:sz w:val="24"/>
              <w:szCs w:val="24"/>
              <w:lang w:val="en-US"/>
            </w:rPr>
          </w:rPrChange>
        </w:rPr>
        <w:t xml:space="preserve"> </w:t>
      </w:r>
      <w:commentRangeStart w:id="485214431"/>
      <w:commentRangeStart w:id="1650061296"/>
      <w:r w:rsidRPr="05DDCB21" w:rsidR="00486B4B">
        <w:rPr>
          <w:rFonts w:ascii="Times New Roman" w:hAnsi="Times New Roman" w:eastAsia="Times New Roman" w:cs="Times New Roman"/>
          <w:sz w:val="24"/>
          <w:szCs w:val="24"/>
        </w:rPr>
        <w:t>On</w:t>
      </w:r>
      <w:commentRangeEnd w:id="485214431"/>
      <w:r>
        <w:rPr>
          <w:rStyle w:val="CommentReference"/>
        </w:rPr>
        <w:commentReference w:id="485214431"/>
      </w:r>
      <w:commentRangeEnd w:id="1650061296"/>
      <w:r>
        <w:rPr>
          <w:rStyle w:val="CommentReference"/>
        </w:rPr>
        <w:commentReference w:id="1650061296"/>
      </w:r>
      <w:r w:rsidRPr="05DDCB21" w:rsidR="00176392">
        <w:rPr>
          <w:rFonts w:ascii="Times New Roman" w:hAnsi="Times New Roman" w:eastAsia="Times New Roman" w:cs="Times New Roman"/>
          <w:sz w:val="24"/>
          <w:szCs w:val="24"/>
        </w:rPr>
        <w:t xml:space="preserve"> completion of PREP, patients reported decreased </w:t>
      </w:r>
      <w:proofErr w:type="spellStart"/>
      <w:r w:rsidRPr="05DDCB21" w:rsidR="00176392">
        <w:rPr>
          <w:rFonts w:ascii="Times New Roman" w:hAnsi="Times New Roman" w:eastAsia="Times New Roman" w:cs="Times New Roman"/>
          <w:sz w:val="24"/>
          <w:szCs w:val="24"/>
        </w:rPr>
        <w:t>mTBI</w:t>
      </w:r>
      <w:proofErr w:type="spellEnd"/>
      <w:r w:rsidRPr="05DDCB21" w:rsidR="00176392">
        <w:rPr>
          <w:rFonts w:ascii="Times New Roman" w:hAnsi="Times New Roman" w:eastAsia="Times New Roman" w:cs="Times New Roman"/>
          <w:sz w:val="24"/>
          <w:szCs w:val="24"/>
        </w:rPr>
        <w:t xml:space="preserve"> symptoms and improved functions (Table 2.0)</w:t>
      </w:r>
      <w:r w:rsidRPr="05DDCB21" w:rsidR="00946D9A">
        <w:rPr>
          <w:rFonts w:ascii="Times New Roman" w:hAnsi="Times New Roman" w:eastAsia="Times New Roman" w:cs="Times New Roman"/>
          <w:sz w:val="24"/>
          <w:szCs w:val="24"/>
        </w:rPr>
        <w:t>.</w:t>
      </w:r>
      <w:r w:rsidRPr="05DDCB21" w:rsidR="00176392">
        <w:rPr>
          <w:rFonts w:ascii="Times New Roman" w:hAnsi="Times New Roman" w:eastAsia="Times New Roman" w:cs="Times New Roman"/>
          <w:sz w:val="24"/>
          <w:szCs w:val="24"/>
        </w:rPr>
        <w:t xml:space="preserve"> The PREP experience </w:t>
      </w:r>
      <w:r w:rsidRPr="05DDCB21" w:rsidR="009931C8">
        <w:rPr>
          <w:rFonts w:ascii="Times New Roman" w:hAnsi="Times New Roman" w:eastAsia="Times New Roman" w:cs="Times New Roman"/>
          <w:sz w:val="24"/>
          <w:szCs w:val="24"/>
        </w:rPr>
        <w:t xml:space="preserve">also achieved </w:t>
      </w:r>
      <w:r w:rsidRPr="05DDCB21" w:rsidR="00176392">
        <w:rPr>
          <w:rFonts w:ascii="Times New Roman" w:hAnsi="Times New Roman" w:eastAsia="Times New Roman" w:cs="Times New Roman"/>
          <w:sz w:val="24"/>
          <w:szCs w:val="24"/>
        </w:rPr>
        <w:t xml:space="preserve">high </w:t>
      </w:r>
      <w:r w:rsidRPr="05DDCB21" w:rsidR="004E3B20">
        <w:rPr>
          <w:rFonts w:ascii="Times New Roman" w:hAnsi="Times New Roman" w:eastAsia="Times New Roman" w:cs="Times New Roman"/>
          <w:sz w:val="24"/>
          <w:szCs w:val="24"/>
        </w:rPr>
        <w:t xml:space="preserve">patient </w:t>
      </w:r>
      <w:r w:rsidRPr="05DDCB21" w:rsidR="00176392">
        <w:rPr>
          <w:rFonts w:ascii="Times New Roman" w:hAnsi="Times New Roman" w:eastAsia="Times New Roman" w:cs="Times New Roman"/>
          <w:sz w:val="24"/>
          <w:szCs w:val="24"/>
        </w:rPr>
        <w:t xml:space="preserve">satisfaction scores (Table 3.0). </w:t>
      </w:r>
      <w:r w:rsidRPr="05DDCB21" w:rsidR="0030491F">
        <w:rPr>
          <w:rFonts w:ascii="Times New Roman" w:hAnsi="Times New Roman" w:eastAsia="Times New Roman" w:cs="Times New Roman"/>
          <w:sz w:val="24"/>
          <w:szCs w:val="24"/>
        </w:rPr>
        <w:t>As a result of these successes, d</w:t>
      </w:r>
      <w:r w:rsidRPr="05DDCB21" w:rsidR="00176392">
        <w:rPr>
          <w:rFonts w:ascii="Times New Roman" w:hAnsi="Times New Roman" w:eastAsia="Times New Roman" w:cs="Times New Roman"/>
          <w:sz w:val="24"/>
          <w:szCs w:val="24"/>
        </w:rPr>
        <w:t xml:space="preserve">emand for PREP </w:t>
      </w:r>
      <w:r w:rsidRPr="05DDCB21" w:rsidR="001C6786">
        <w:rPr>
          <w:rFonts w:ascii="Times New Roman" w:hAnsi="Times New Roman" w:eastAsia="Times New Roman" w:cs="Times New Roman"/>
          <w:sz w:val="24"/>
          <w:szCs w:val="24"/>
        </w:rPr>
        <w:t xml:space="preserve">services </w:t>
      </w:r>
      <w:r w:rsidRPr="05DDCB21" w:rsidR="00176392">
        <w:rPr>
          <w:rFonts w:ascii="Times New Roman" w:hAnsi="Times New Roman" w:eastAsia="Times New Roman" w:cs="Times New Roman"/>
          <w:sz w:val="24"/>
          <w:szCs w:val="24"/>
        </w:rPr>
        <w:t>supported an increase in bed capacity</w:t>
      </w:r>
      <w:r w:rsidRPr="05DDCB21" w:rsidR="004A6BE0">
        <w:rPr>
          <w:rFonts w:ascii="Times New Roman" w:hAnsi="Times New Roman" w:eastAsia="Times New Roman" w:cs="Times New Roman"/>
          <w:sz w:val="24"/>
          <w:szCs w:val="24"/>
        </w:rPr>
        <w:t>. B</w:t>
      </w:r>
      <w:r w:rsidRPr="05DDCB21" w:rsidR="00E56FB4">
        <w:rPr>
          <w:rFonts w:ascii="Times New Roman" w:hAnsi="Times New Roman" w:eastAsia="Times New Roman" w:cs="Times New Roman"/>
          <w:sz w:val="24"/>
          <w:szCs w:val="24"/>
        </w:rPr>
        <w:t>ed count was increased</w:t>
      </w:r>
      <w:r w:rsidRPr="05DDCB21" w:rsidR="00176392">
        <w:rPr>
          <w:rFonts w:ascii="Times New Roman" w:hAnsi="Times New Roman" w:eastAsia="Times New Roman" w:cs="Times New Roman"/>
          <w:sz w:val="24"/>
          <w:szCs w:val="24"/>
        </w:rPr>
        <w:t xml:space="preserve"> </w:t>
      </w:r>
      <w:r w:rsidRPr="05DDCB21" w:rsidR="0030491F">
        <w:rPr>
          <w:rFonts w:ascii="Times New Roman" w:hAnsi="Times New Roman" w:eastAsia="Times New Roman" w:cs="Times New Roman"/>
          <w:sz w:val="24"/>
          <w:szCs w:val="24"/>
        </w:rPr>
        <w:t xml:space="preserve">from </w:t>
      </w:r>
      <w:r w:rsidRPr="05DDCB21" w:rsidR="002B7610">
        <w:rPr>
          <w:rFonts w:ascii="Times New Roman" w:hAnsi="Times New Roman" w:eastAsia="Times New Roman" w:cs="Times New Roman"/>
          <w:sz w:val="24"/>
          <w:szCs w:val="24"/>
        </w:rPr>
        <w:t>6</w:t>
      </w:r>
      <w:r w:rsidRPr="05DDCB21" w:rsidR="00D4214B">
        <w:rPr>
          <w:rFonts w:ascii="Times New Roman" w:hAnsi="Times New Roman" w:eastAsia="Times New Roman" w:cs="Times New Roman"/>
          <w:sz w:val="24"/>
          <w:szCs w:val="24"/>
        </w:rPr>
        <w:t xml:space="preserve"> </w:t>
      </w:r>
      <w:r w:rsidRPr="05DDCB21" w:rsidR="00176392">
        <w:rPr>
          <w:rFonts w:ascii="Times New Roman" w:hAnsi="Times New Roman" w:eastAsia="Times New Roman" w:cs="Times New Roman"/>
          <w:sz w:val="24"/>
          <w:szCs w:val="24"/>
        </w:rPr>
        <w:t xml:space="preserve">to </w:t>
      </w:r>
      <w:r w:rsidRPr="05DDCB21" w:rsidR="002B7610">
        <w:rPr>
          <w:rFonts w:ascii="Times New Roman" w:hAnsi="Times New Roman" w:eastAsia="Times New Roman" w:cs="Times New Roman"/>
          <w:sz w:val="24"/>
          <w:szCs w:val="24"/>
        </w:rPr>
        <w:t>9</w:t>
      </w:r>
      <w:r w:rsidRPr="05DDCB21" w:rsidR="00176392">
        <w:rPr>
          <w:rFonts w:ascii="Times New Roman" w:hAnsi="Times New Roman" w:eastAsia="Times New Roman" w:cs="Times New Roman"/>
          <w:sz w:val="24"/>
          <w:szCs w:val="24"/>
        </w:rPr>
        <w:t xml:space="preserve"> </w:t>
      </w:r>
      <w:r w:rsidRPr="05DDCB21" w:rsidR="00486B4B">
        <w:rPr>
          <w:rFonts w:ascii="Times New Roman" w:hAnsi="Times New Roman" w:eastAsia="Times New Roman" w:cs="Times New Roman"/>
          <w:sz w:val="24"/>
          <w:szCs w:val="24"/>
        </w:rPr>
        <w:t xml:space="preserve">beds </w:t>
      </w:r>
      <w:r w:rsidRPr="05DDCB21" w:rsidR="00176392">
        <w:rPr>
          <w:rFonts w:ascii="Times New Roman" w:hAnsi="Times New Roman" w:eastAsia="Times New Roman" w:cs="Times New Roman"/>
          <w:sz w:val="24"/>
          <w:szCs w:val="24"/>
        </w:rPr>
        <w:t>in 2017</w:t>
      </w:r>
      <w:r w:rsidRPr="05DDCB21" w:rsidR="002B7610">
        <w:rPr>
          <w:rFonts w:ascii="Times New Roman" w:hAnsi="Times New Roman" w:eastAsia="Times New Roman" w:cs="Times New Roman"/>
          <w:sz w:val="24"/>
          <w:szCs w:val="24"/>
        </w:rPr>
        <w:t xml:space="preserve"> </w:t>
      </w:r>
      <w:r w:rsidRPr="05DDCB21" w:rsidR="00176392">
        <w:rPr>
          <w:rFonts w:ascii="Times New Roman" w:hAnsi="Times New Roman" w:eastAsia="Times New Roman" w:cs="Times New Roman"/>
          <w:sz w:val="24"/>
          <w:szCs w:val="24"/>
        </w:rPr>
        <w:t xml:space="preserve">and </w:t>
      </w:r>
      <w:r w:rsidRPr="05DDCB21" w:rsidR="004B679B">
        <w:rPr>
          <w:rFonts w:ascii="Times New Roman" w:hAnsi="Times New Roman" w:eastAsia="Times New Roman" w:cs="Times New Roman"/>
          <w:sz w:val="24"/>
          <w:szCs w:val="24"/>
        </w:rPr>
        <w:t xml:space="preserve">to </w:t>
      </w:r>
      <w:r w:rsidRPr="05DDCB21" w:rsidR="002B7610">
        <w:rPr>
          <w:rFonts w:ascii="Times New Roman" w:hAnsi="Times New Roman" w:eastAsia="Times New Roman" w:cs="Times New Roman"/>
          <w:sz w:val="24"/>
          <w:szCs w:val="24"/>
        </w:rPr>
        <w:t>12</w:t>
      </w:r>
      <w:r w:rsidRPr="05DDCB21" w:rsidR="004B679B">
        <w:rPr>
          <w:rFonts w:ascii="Times New Roman" w:hAnsi="Times New Roman" w:eastAsia="Times New Roman" w:cs="Times New Roman"/>
          <w:sz w:val="24"/>
          <w:szCs w:val="24"/>
        </w:rPr>
        <w:t xml:space="preserve"> beds</w:t>
      </w:r>
      <w:r w:rsidRPr="05DDCB21" w:rsidR="00176392">
        <w:rPr>
          <w:rFonts w:ascii="Times New Roman" w:hAnsi="Times New Roman" w:eastAsia="Times New Roman" w:cs="Times New Roman"/>
          <w:sz w:val="24"/>
          <w:szCs w:val="24"/>
        </w:rPr>
        <w:t xml:space="preserve"> in 2019. </w:t>
      </w:r>
    </w:p>
    <w:p w:rsidRPr="00C35156" w:rsidR="00CF7D38" w:rsidP="0003134F" w:rsidRDefault="00CF7D38" w14:paraId="40B3AA17" w14:textId="77777777">
      <w:pPr>
        <w:spacing w:after="0" w:line="480" w:lineRule="auto"/>
        <w:textAlignment w:val="baseline"/>
        <w:rPr>
          <w:rFonts w:ascii="Times New Roman" w:hAnsi="Times New Roman" w:eastAsia="Times New Roman" w:cs="Times New Roman"/>
          <w:sz w:val="24"/>
          <w:szCs w:val="24"/>
        </w:rPr>
      </w:pPr>
    </w:p>
    <w:p w:rsidRPr="00C35156" w:rsidR="0003134F" w:rsidP="0003134F" w:rsidRDefault="006C0880" w14:paraId="4370553A" w14:textId="155BF791">
      <w:pPr>
        <w:spacing w:after="0" w:line="480" w:lineRule="auto"/>
        <w:textAlignment w:val="baseline"/>
        <w:rPr>
          <w:rFonts w:ascii="Times New Roman" w:hAnsi="Times New Roman" w:eastAsia="Times New Roman" w:cs="Times New Roman"/>
          <w:b/>
          <w:bCs/>
          <w:sz w:val="24"/>
          <w:szCs w:val="24"/>
        </w:rPr>
      </w:pPr>
      <w:r w:rsidRPr="00C35156">
        <w:rPr>
          <w:rFonts w:ascii="Times New Roman" w:hAnsi="Times New Roman" w:eastAsia="Times New Roman" w:cs="Times New Roman"/>
          <w:b/>
          <w:bCs/>
          <w:sz w:val="24"/>
          <w:szCs w:val="24"/>
        </w:rPr>
        <w:t>Table 2.0</w:t>
      </w:r>
      <w:r w:rsidRPr="00C35156" w:rsidR="00487F4B">
        <w:rPr>
          <w:rFonts w:ascii="Times New Roman" w:hAnsi="Times New Roman" w:eastAsia="Times New Roman" w:cs="Times New Roman"/>
          <w:b/>
          <w:bCs/>
          <w:sz w:val="24"/>
          <w:szCs w:val="24"/>
        </w:rPr>
        <w:t xml:space="preserve">. </w:t>
      </w:r>
      <w:r w:rsidRPr="00C35156" w:rsidR="00AE05EA">
        <w:rPr>
          <w:rFonts w:ascii="Times New Roman" w:hAnsi="Times New Roman" w:eastAsia="Times New Roman" w:cs="Times New Roman"/>
          <w:b/>
          <w:bCs/>
          <w:sz w:val="24"/>
          <w:szCs w:val="24"/>
        </w:rPr>
        <w:t xml:space="preserve"> </w:t>
      </w:r>
      <w:r w:rsidRPr="00C35156" w:rsidR="0003134F">
        <w:rPr>
          <w:rFonts w:ascii="Times New Roman" w:hAnsi="Times New Roman" w:eastAsia="Times New Roman" w:cs="Times New Roman"/>
          <w:sz w:val="24"/>
          <w:szCs w:val="24"/>
        </w:rPr>
        <w:t xml:space="preserve">PREP </w:t>
      </w:r>
      <w:r w:rsidRPr="00C35156" w:rsidR="003B4215">
        <w:rPr>
          <w:rFonts w:ascii="Times New Roman" w:hAnsi="Times New Roman" w:eastAsia="Times New Roman" w:cs="Times New Roman"/>
          <w:sz w:val="24"/>
          <w:szCs w:val="24"/>
        </w:rPr>
        <w:t xml:space="preserve">Patient </w:t>
      </w:r>
      <w:r w:rsidRPr="00C35156" w:rsidR="00487F4B">
        <w:rPr>
          <w:rFonts w:ascii="Times New Roman" w:hAnsi="Times New Roman" w:eastAsia="Times New Roman" w:cs="Times New Roman"/>
          <w:sz w:val="24"/>
          <w:szCs w:val="24"/>
        </w:rPr>
        <w:t>d</w:t>
      </w:r>
      <w:r w:rsidRPr="00C35156" w:rsidR="0003134F">
        <w:rPr>
          <w:rFonts w:ascii="Times New Roman" w:hAnsi="Times New Roman" w:eastAsia="Times New Roman" w:cs="Times New Roman"/>
          <w:sz w:val="24"/>
          <w:szCs w:val="24"/>
        </w:rPr>
        <w:t xml:space="preserve">ischarge </w:t>
      </w:r>
      <w:r w:rsidRPr="00C35156" w:rsidR="00487F4B">
        <w:rPr>
          <w:rFonts w:ascii="Times New Roman" w:hAnsi="Times New Roman" w:eastAsia="Times New Roman" w:cs="Times New Roman"/>
          <w:sz w:val="24"/>
          <w:szCs w:val="24"/>
        </w:rPr>
        <w:t>s</w:t>
      </w:r>
      <w:r w:rsidRPr="00C35156" w:rsidR="0003134F">
        <w:rPr>
          <w:rFonts w:ascii="Times New Roman" w:hAnsi="Times New Roman" w:eastAsia="Times New Roman" w:cs="Times New Roman"/>
          <w:sz w:val="24"/>
          <w:szCs w:val="24"/>
        </w:rPr>
        <w:t xml:space="preserve">urvey </w:t>
      </w:r>
      <w:r w:rsidRPr="00C35156" w:rsidR="00487F4B">
        <w:rPr>
          <w:rFonts w:ascii="Times New Roman" w:hAnsi="Times New Roman" w:eastAsia="Times New Roman" w:cs="Times New Roman"/>
          <w:sz w:val="24"/>
          <w:szCs w:val="24"/>
        </w:rPr>
        <w:t>r</w:t>
      </w:r>
      <w:r w:rsidRPr="00C35156" w:rsidR="0003134F">
        <w:rPr>
          <w:rFonts w:ascii="Times New Roman" w:hAnsi="Times New Roman" w:eastAsia="Times New Roman" w:cs="Times New Roman"/>
          <w:sz w:val="24"/>
          <w:szCs w:val="24"/>
        </w:rPr>
        <w:t>esults</w:t>
      </w:r>
      <w:r w:rsidRPr="00C35156" w:rsidR="000358CA">
        <w:rPr>
          <w:rFonts w:ascii="Times New Roman" w:hAnsi="Times New Roman" w:eastAsia="Times New Roman" w:cs="Times New Roman"/>
          <w:sz w:val="24"/>
          <w:szCs w:val="24"/>
        </w:rPr>
        <w:t xml:space="preserve"> </w:t>
      </w:r>
      <w:r w:rsidRPr="00C35156" w:rsidR="00705846">
        <w:rPr>
          <w:rFonts w:ascii="Times New Roman" w:hAnsi="Times New Roman" w:eastAsia="Times New Roman" w:cs="Times New Roman"/>
          <w:sz w:val="24"/>
          <w:szCs w:val="24"/>
        </w:rPr>
        <w:t>FY20</w:t>
      </w:r>
      <w:r w:rsidRPr="00C35156" w:rsidR="00AE05EA">
        <w:rPr>
          <w:rFonts w:ascii="Times New Roman" w:hAnsi="Times New Roman" w:eastAsia="Times New Roman" w:cs="Times New Roman"/>
          <w:sz w:val="24"/>
          <w:szCs w:val="24"/>
        </w:rPr>
        <w:t>19</w:t>
      </w:r>
    </w:p>
    <w:p w:rsidRPr="00C35156" w:rsidR="0003134F" w:rsidP="0003134F" w:rsidRDefault="004C21EA" w14:paraId="5F09DC86" w14:textId="49D4B3AD">
      <w:pPr>
        <w:spacing w:after="0" w:line="480" w:lineRule="auto"/>
        <w:textAlignment w:val="baseline"/>
        <w:rPr>
          <w:rFonts w:ascii="Times New Roman" w:hAnsi="Times New Roman" w:eastAsia="Times New Roman" w:cs="Times New Roman"/>
          <w:i/>
          <w:iCs/>
          <w:sz w:val="24"/>
          <w:szCs w:val="24"/>
        </w:rPr>
      </w:pPr>
      <w:r w:rsidR="004C21EA">
        <w:drawing>
          <wp:inline wp14:editId="1CE52965" wp14:anchorId="7FFDD746">
            <wp:extent cx="5486400" cy="3371088"/>
            <wp:effectExtent l="0" t="0" r="0" b="1270"/>
            <wp:docPr id="5" name="Picture 5" descr="Chart, bar chart&#10;&#10;Description automatically generated" title=""/>
            <wp:cNvGraphicFramePr>
              <a:graphicFrameLocks noChangeAspect="1"/>
            </wp:cNvGraphicFramePr>
            <a:graphic>
              <a:graphicData uri="http://schemas.openxmlformats.org/drawingml/2006/picture">
                <pic:pic>
                  <pic:nvPicPr>
                    <pic:cNvPr id="0" name="Picture 5"/>
                    <pic:cNvPicPr/>
                  </pic:nvPicPr>
                  <pic:blipFill>
                    <a:blip r:embed="R6cc6b735ace04b9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86400" cy="3371088"/>
                    </a:xfrm>
                    <a:prstGeom prst="rect">
                      <a:avLst/>
                    </a:prstGeom>
                  </pic:spPr>
                </pic:pic>
              </a:graphicData>
            </a:graphic>
          </wp:inline>
        </w:drawing>
      </w:r>
    </w:p>
    <w:p w:rsidRPr="00C35156" w:rsidR="00AE05EA" w:rsidP="0003134F" w:rsidRDefault="00AE05EA" w14:paraId="59ADE408" w14:textId="77777777">
      <w:pPr>
        <w:spacing w:after="0" w:line="480" w:lineRule="auto"/>
        <w:textAlignment w:val="baseline"/>
        <w:rPr>
          <w:rFonts w:ascii="Times New Roman" w:hAnsi="Times New Roman" w:eastAsia="Times New Roman" w:cs="Times New Roman"/>
          <w:sz w:val="24"/>
          <w:szCs w:val="24"/>
        </w:rPr>
      </w:pPr>
    </w:p>
    <w:p w:rsidRPr="00C35156" w:rsidR="0003134F" w:rsidP="0003134F" w:rsidRDefault="0003134F" w14:paraId="3A25122B" w14:textId="47B77FDA">
      <w:pPr>
        <w:spacing w:after="0" w:line="480" w:lineRule="auto"/>
        <w:textAlignment w:val="baseline"/>
        <w:rPr>
          <w:rFonts w:ascii="Times New Roman" w:hAnsi="Times New Roman" w:eastAsia="Times New Roman" w:cs="Times New Roman"/>
          <w:b/>
          <w:bCs/>
          <w:sz w:val="24"/>
          <w:szCs w:val="24"/>
        </w:rPr>
      </w:pPr>
      <w:r w:rsidRPr="00C35156">
        <w:rPr>
          <w:rFonts w:ascii="Times New Roman" w:hAnsi="Times New Roman" w:eastAsia="Times New Roman" w:cs="Times New Roman"/>
          <w:b/>
          <w:bCs/>
          <w:sz w:val="24"/>
          <w:szCs w:val="24"/>
        </w:rPr>
        <w:t>Table 3.0</w:t>
      </w:r>
      <w:r w:rsidRPr="00C35156" w:rsidR="00AE05EA">
        <w:rPr>
          <w:rFonts w:ascii="Times New Roman" w:hAnsi="Times New Roman" w:eastAsia="Times New Roman" w:cs="Times New Roman"/>
          <w:b/>
          <w:bCs/>
          <w:sz w:val="24"/>
          <w:szCs w:val="24"/>
        </w:rPr>
        <w:t xml:space="preserve">.    </w:t>
      </w:r>
      <w:r w:rsidRPr="00C35156">
        <w:rPr>
          <w:rFonts w:ascii="Times New Roman" w:hAnsi="Times New Roman" w:eastAsia="Times New Roman" w:cs="Times New Roman"/>
          <w:sz w:val="24"/>
          <w:szCs w:val="24"/>
        </w:rPr>
        <w:t xml:space="preserve">PREP </w:t>
      </w:r>
      <w:r w:rsidRPr="00C35156" w:rsidR="00AE05EA">
        <w:rPr>
          <w:rFonts w:ascii="Times New Roman" w:hAnsi="Times New Roman" w:eastAsia="Times New Roman" w:cs="Times New Roman"/>
          <w:sz w:val="24"/>
          <w:szCs w:val="24"/>
        </w:rPr>
        <w:t>Pat</w:t>
      </w:r>
      <w:r w:rsidRPr="00C35156" w:rsidR="003B4215">
        <w:rPr>
          <w:rFonts w:ascii="Times New Roman" w:hAnsi="Times New Roman" w:eastAsia="Times New Roman" w:cs="Times New Roman"/>
          <w:sz w:val="24"/>
          <w:szCs w:val="24"/>
        </w:rPr>
        <w:t xml:space="preserve">ient </w:t>
      </w:r>
      <w:r w:rsidRPr="00C35156" w:rsidR="00AE05EA">
        <w:rPr>
          <w:rFonts w:ascii="Times New Roman" w:hAnsi="Times New Roman" w:eastAsia="Times New Roman" w:cs="Times New Roman"/>
          <w:sz w:val="24"/>
          <w:szCs w:val="24"/>
        </w:rPr>
        <w:t>s</w:t>
      </w:r>
      <w:r w:rsidRPr="00C35156">
        <w:rPr>
          <w:rFonts w:ascii="Times New Roman" w:hAnsi="Times New Roman" w:eastAsia="Times New Roman" w:cs="Times New Roman"/>
          <w:sz w:val="24"/>
          <w:szCs w:val="24"/>
        </w:rPr>
        <w:t xml:space="preserve">atisfaction </w:t>
      </w:r>
      <w:r w:rsidRPr="00C35156" w:rsidR="00AE05EA">
        <w:rPr>
          <w:rFonts w:ascii="Times New Roman" w:hAnsi="Times New Roman" w:eastAsia="Times New Roman" w:cs="Times New Roman"/>
          <w:sz w:val="24"/>
          <w:szCs w:val="24"/>
        </w:rPr>
        <w:t>s</w:t>
      </w:r>
      <w:r w:rsidRPr="00C35156">
        <w:rPr>
          <w:rFonts w:ascii="Times New Roman" w:hAnsi="Times New Roman" w:eastAsia="Times New Roman" w:cs="Times New Roman"/>
          <w:sz w:val="24"/>
          <w:szCs w:val="24"/>
        </w:rPr>
        <w:t xml:space="preserve">urvey </w:t>
      </w:r>
      <w:r w:rsidRPr="00C35156" w:rsidR="00AE05EA">
        <w:rPr>
          <w:rFonts w:ascii="Times New Roman" w:hAnsi="Times New Roman" w:eastAsia="Times New Roman" w:cs="Times New Roman"/>
          <w:sz w:val="24"/>
          <w:szCs w:val="24"/>
        </w:rPr>
        <w:t>r</w:t>
      </w:r>
      <w:r w:rsidRPr="00C35156">
        <w:rPr>
          <w:rFonts w:ascii="Times New Roman" w:hAnsi="Times New Roman" w:eastAsia="Times New Roman" w:cs="Times New Roman"/>
          <w:sz w:val="24"/>
          <w:szCs w:val="24"/>
        </w:rPr>
        <w:t>esults</w:t>
      </w:r>
      <w:r w:rsidRPr="00C35156" w:rsidR="00B748B8">
        <w:rPr>
          <w:rFonts w:ascii="Times New Roman" w:hAnsi="Times New Roman" w:eastAsia="Times New Roman" w:cs="Times New Roman"/>
          <w:sz w:val="24"/>
          <w:szCs w:val="24"/>
        </w:rPr>
        <w:t>, FY2017-FY2019</w:t>
      </w:r>
    </w:p>
    <w:p w:rsidRPr="00C35156" w:rsidR="0003134F" w:rsidP="0003134F" w:rsidRDefault="004C21EA" w14:paraId="60E0C07C" w14:textId="0904E66B">
      <w:pPr>
        <w:spacing w:after="0" w:line="480" w:lineRule="auto"/>
        <w:textAlignment w:val="baseline"/>
        <w:rPr>
          <w:rFonts w:ascii="Times New Roman" w:hAnsi="Times New Roman" w:eastAsia="Times New Roman" w:cs="Times New Roman"/>
          <w:i/>
          <w:iCs/>
          <w:sz w:val="24"/>
          <w:szCs w:val="24"/>
        </w:rPr>
      </w:pPr>
      <w:r w:rsidR="004C21EA">
        <w:drawing>
          <wp:inline wp14:editId="594EB9AB" wp14:anchorId="1C084435">
            <wp:extent cx="5486400" cy="3118104"/>
            <wp:effectExtent l="0" t="0" r="0" b="6350"/>
            <wp:docPr id="6" name="Picture 6" descr="Chart, bar chart&#10;&#10;Description automatically generated" title=""/>
            <wp:cNvGraphicFramePr>
              <a:graphicFrameLocks noChangeAspect="1"/>
            </wp:cNvGraphicFramePr>
            <a:graphic>
              <a:graphicData uri="http://schemas.openxmlformats.org/drawingml/2006/picture">
                <pic:pic>
                  <pic:nvPicPr>
                    <pic:cNvPr id="0" name="Picture 6"/>
                    <pic:cNvPicPr/>
                  </pic:nvPicPr>
                  <pic:blipFill>
                    <a:blip r:embed="R4a015752a3d142e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86400" cy="3118104"/>
                    </a:xfrm>
                    <a:prstGeom prst="rect">
                      <a:avLst/>
                    </a:prstGeom>
                  </pic:spPr>
                </pic:pic>
              </a:graphicData>
            </a:graphic>
          </wp:inline>
        </w:drawing>
      </w:r>
    </w:p>
    <w:p w:rsidRPr="00C35156" w:rsidR="00A76333" w:rsidP="00430165" w:rsidRDefault="00A76333" w14:paraId="335DA3A3" w14:textId="77777777">
      <w:pPr>
        <w:spacing w:after="0" w:line="480" w:lineRule="auto"/>
        <w:textAlignment w:val="baseline"/>
        <w:rPr>
          <w:rFonts w:ascii="Times New Roman" w:hAnsi="Times New Roman" w:eastAsia="Times New Roman" w:cs="Times New Roman"/>
          <w:b/>
          <w:sz w:val="24"/>
          <w:szCs w:val="24"/>
        </w:rPr>
      </w:pPr>
    </w:p>
    <w:p w:rsidRPr="00C35156" w:rsidR="001E7020" w:rsidP="00430165" w:rsidRDefault="001E7020" w14:paraId="4691552D" w14:textId="40345996">
      <w:pPr>
        <w:spacing w:after="0" w:line="480" w:lineRule="auto"/>
        <w:textAlignment w:val="baseline"/>
        <w:rPr>
          <w:rFonts w:ascii="Times New Roman" w:hAnsi="Times New Roman" w:eastAsia="Times New Roman" w:cs="Times New Roman"/>
          <w:b/>
          <w:sz w:val="24"/>
          <w:szCs w:val="24"/>
        </w:rPr>
      </w:pPr>
      <w:r w:rsidRPr="00C35156">
        <w:rPr>
          <w:rFonts w:ascii="Times New Roman" w:hAnsi="Times New Roman" w:eastAsia="Times New Roman" w:cs="Times New Roman"/>
          <w:b/>
          <w:sz w:val="24"/>
          <w:szCs w:val="24"/>
        </w:rPr>
        <w:t>Unique Patient Population Needs </w:t>
      </w:r>
    </w:p>
    <w:p w:rsidRPr="00C35156" w:rsidR="00D04E2A" w:rsidP="00176392" w:rsidRDefault="001E7020" w14:paraId="3D816885" w14:textId="22726DD0">
      <w:pPr>
        <w:spacing w:after="0" w:line="480" w:lineRule="auto"/>
        <w:ind w:firstLine="720"/>
        <w:textAlignment w:val="baseline"/>
        <w:rPr>
          <w:rFonts w:ascii="Times New Roman" w:hAnsi="Times New Roman" w:eastAsia="Times New Roman" w:cs="Times New Roman"/>
          <w:sz w:val="24"/>
          <w:szCs w:val="24"/>
          <w:vertAlign w:val="superscript"/>
        </w:rPr>
      </w:pPr>
      <w:r w:rsidRPr="00C35156">
        <w:rPr>
          <w:rFonts w:ascii="Times New Roman" w:hAnsi="Times New Roman" w:eastAsia="Times New Roman" w:cs="Times New Roman"/>
          <w:sz w:val="24"/>
          <w:szCs w:val="24"/>
          <w:lang w:val="en"/>
        </w:rPr>
        <w:t> </w:t>
      </w:r>
      <w:r w:rsidRPr="00C35156" w:rsidR="00486B4B">
        <w:rPr>
          <w:rFonts w:ascii="Times New Roman" w:hAnsi="Times New Roman" w:eastAsia="Times New Roman" w:cs="Times New Roman"/>
          <w:sz w:val="24"/>
          <w:szCs w:val="24"/>
          <w:lang w:val="en"/>
        </w:rPr>
        <w:t>There are unique nursing considerations when caring for patients with mTBI and military special forces training. A strong nurse-patient relationship is vital. </w:t>
      </w:r>
      <w:r w:rsidRPr="00C35156">
        <w:rPr>
          <w:rFonts w:ascii="Times New Roman" w:hAnsi="Times New Roman" w:eastAsia="Times New Roman" w:cs="Times New Roman"/>
          <w:sz w:val="24"/>
          <w:szCs w:val="24"/>
          <w:lang w:val="en"/>
        </w:rPr>
        <w:t xml:space="preserve">Special Operation Force (SOF) </w:t>
      </w:r>
      <w:r w:rsidRPr="00C35156" w:rsidR="007D2880">
        <w:rPr>
          <w:rFonts w:ascii="Times New Roman" w:hAnsi="Times New Roman" w:eastAsia="Times New Roman" w:cs="Times New Roman"/>
          <w:sz w:val="24"/>
          <w:szCs w:val="24"/>
          <w:lang w:val="en"/>
        </w:rPr>
        <w:t xml:space="preserve">service </w:t>
      </w:r>
      <w:r w:rsidRPr="00C35156" w:rsidR="004B47D0">
        <w:rPr>
          <w:rFonts w:ascii="Times New Roman" w:hAnsi="Times New Roman" w:eastAsia="Times New Roman" w:cs="Times New Roman"/>
          <w:sz w:val="24"/>
          <w:szCs w:val="24"/>
          <w:lang w:val="en"/>
        </w:rPr>
        <w:t>members</w:t>
      </w:r>
      <w:r w:rsidRPr="00C35156">
        <w:rPr>
          <w:rFonts w:ascii="Times New Roman" w:hAnsi="Times New Roman" w:eastAsia="Times New Roman" w:cs="Times New Roman"/>
          <w:sz w:val="24"/>
          <w:szCs w:val="24"/>
          <w:lang w:val="en"/>
        </w:rPr>
        <w:t xml:space="preserve"> are highly trained</w:t>
      </w:r>
      <w:r w:rsidRPr="00C35156" w:rsidR="002259BE">
        <w:rPr>
          <w:rFonts w:ascii="Times New Roman" w:hAnsi="Times New Roman" w:eastAsia="Times New Roman" w:cs="Times New Roman"/>
          <w:sz w:val="24"/>
          <w:szCs w:val="24"/>
          <w:lang w:val="en"/>
        </w:rPr>
        <w:t xml:space="preserve"> to profile, verify</w:t>
      </w:r>
      <w:r w:rsidRPr="00C35156" w:rsidR="00486B4B">
        <w:rPr>
          <w:rFonts w:ascii="Times New Roman" w:hAnsi="Times New Roman" w:eastAsia="Times New Roman" w:cs="Times New Roman"/>
          <w:sz w:val="24"/>
          <w:szCs w:val="24"/>
          <w:lang w:val="en"/>
        </w:rPr>
        <w:t>,</w:t>
      </w:r>
      <w:r w:rsidRPr="00C35156" w:rsidR="002259BE">
        <w:rPr>
          <w:rFonts w:ascii="Times New Roman" w:hAnsi="Times New Roman" w:eastAsia="Times New Roman" w:cs="Times New Roman"/>
          <w:sz w:val="24"/>
          <w:szCs w:val="24"/>
          <w:lang w:val="en"/>
        </w:rPr>
        <w:t xml:space="preserve"> </w:t>
      </w:r>
      <w:r w:rsidRPr="00C35156">
        <w:rPr>
          <w:rFonts w:ascii="Times New Roman" w:hAnsi="Times New Roman" w:eastAsia="Times New Roman" w:cs="Times New Roman"/>
          <w:sz w:val="24"/>
          <w:szCs w:val="24"/>
          <w:lang w:val="en"/>
        </w:rPr>
        <w:t>and substantiate trust</w:t>
      </w:r>
      <w:r w:rsidRPr="00C35156" w:rsidR="004B47D0">
        <w:rPr>
          <w:rFonts w:ascii="Times New Roman" w:hAnsi="Times New Roman" w:eastAsia="Times New Roman" w:cs="Times New Roman"/>
          <w:sz w:val="24"/>
          <w:szCs w:val="24"/>
          <w:lang w:val="en"/>
        </w:rPr>
        <w:t xml:space="preserve"> -</w:t>
      </w:r>
      <w:r w:rsidRPr="00C35156">
        <w:rPr>
          <w:rFonts w:ascii="Times New Roman" w:hAnsi="Times New Roman" w:eastAsia="Times New Roman" w:cs="Times New Roman"/>
          <w:sz w:val="24"/>
          <w:szCs w:val="24"/>
          <w:lang w:val="en"/>
        </w:rPr>
        <w:t xml:space="preserve"> both with unit members and </w:t>
      </w:r>
      <w:r w:rsidRPr="00C35156" w:rsidR="004B47D0">
        <w:rPr>
          <w:rFonts w:ascii="Times New Roman" w:hAnsi="Times New Roman" w:eastAsia="Times New Roman" w:cs="Times New Roman"/>
          <w:sz w:val="24"/>
          <w:szCs w:val="24"/>
          <w:lang w:val="en"/>
        </w:rPr>
        <w:t xml:space="preserve">with </w:t>
      </w:r>
      <w:r w:rsidRPr="00C35156">
        <w:rPr>
          <w:rFonts w:ascii="Times New Roman" w:hAnsi="Times New Roman" w:eastAsia="Times New Roman" w:cs="Times New Roman"/>
          <w:sz w:val="24"/>
          <w:szCs w:val="24"/>
          <w:lang w:val="en"/>
        </w:rPr>
        <w:t>the public. </w:t>
      </w:r>
      <w:r w:rsidRPr="00C35156" w:rsidR="00A76333">
        <w:rPr>
          <w:rFonts w:ascii="Times New Roman" w:hAnsi="Times New Roman" w:eastAsia="Times New Roman" w:cs="Times New Roman"/>
          <w:sz w:val="24"/>
          <w:szCs w:val="24"/>
          <w:lang w:val="en"/>
        </w:rPr>
        <w:t>Hospital s</w:t>
      </w:r>
      <w:r w:rsidRPr="00C35156" w:rsidR="00486B4B">
        <w:rPr>
          <w:rFonts w:ascii="Times New Roman" w:hAnsi="Times New Roman" w:eastAsia="Times New Roman" w:cs="Times New Roman"/>
          <w:sz w:val="24"/>
          <w:szCs w:val="24"/>
          <w:lang w:val="en"/>
        </w:rPr>
        <w:t xml:space="preserve">taff must be aware that patients may review their social media platforms to evaluate publicly available information </w:t>
      </w:r>
      <w:r w:rsidRPr="00C35156" w:rsidR="009E2EE3">
        <w:rPr>
          <w:rFonts w:ascii="Times New Roman" w:hAnsi="Times New Roman" w:eastAsia="Times New Roman" w:cs="Times New Roman"/>
          <w:sz w:val="24"/>
          <w:szCs w:val="24"/>
          <w:lang w:val="en"/>
        </w:rPr>
        <w:t>and compare that</w:t>
      </w:r>
      <w:r w:rsidRPr="00C35156" w:rsidR="00486B4B">
        <w:rPr>
          <w:rFonts w:ascii="Times New Roman" w:hAnsi="Times New Roman" w:eastAsia="Times New Roman" w:cs="Times New Roman"/>
          <w:sz w:val="24"/>
          <w:szCs w:val="24"/>
          <w:lang w:val="en"/>
        </w:rPr>
        <w:t xml:space="preserve"> with </w:t>
      </w:r>
      <w:r w:rsidR="00DC6434">
        <w:rPr>
          <w:rFonts w:ascii="Times New Roman" w:hAnsi="Times New Roman" w:eastAsia="Times New Roman" w:cs="Times New Roman"/>
          <w:sz w:val="24"/>
          <w:szCs w:val="24"/>
          <w:lang w:val="en"/>
        </w:rPr>
        <w:t xml:space="preserve">the </w:t>
      </w:r>
      <w:r w:rsidRPr="00C35156" w:rsidR="00486B4B">
        <w:rPr>
          <w:rFonts w:ascii="Times New Roman" w:hAnsi="Times New Roman" w:eastAsia="Times New Roman" w:cs="Times New Roman"/>
          <w:sz w:val="24"/>
          <w:szCs w:val="24"/>
          <w:lang w:val="en"/>
        </w:rPr>
        <w:t xml:space="preserve">verbal and non-verbal body language </w:t>
      </w:r>
      <w:r w:rsidR="00DC6434">
        <w:rPr>
          <w:rFonts w:ascii="Times New Roman" w:hAnsi="Times New Roman" w:eastAsia="Times New Roman" w:cs="Times New Roman"/>
          <w:sz w:val="24"/>
          <w:szCs w:val="24"/>
          <w:lang w:val="en"/>
        </w:rPr>
        <w:t xml:space="preserve">patients </w:t>
      </w:r>
      <w:r w:rsidRPr="00C35156" w:rsidR="00486B4B">
        <w:rPr>
          <w:rFonts w:ascii="Times New Roman" w:hAnsi="Times New Roman" w:eastAsia="Times New Roman" w:cs="Times New Roman"/>
          <w:sz w:val="24"/>
          <w:szCs w:val="24"/>
          <w:lang w:val="en"/>
        </w:rPr>
        <w:t>observe on the unit. </w:t>
      </w:r>
      <w:r w:rsidRPr="00C35156" w:rsidR="00037B09">
        <w:rPr>
          <w:rFonts w:ascii="Times New Roman" w:hAnsi="Times New Roman" w:eastAsia="Times New Roman" w:cs="Times New Roman"/>
          <w:sz w:val="24"/>
          <w:szCs w:val="24"/>
          <w:lang w:val="en"/>
        </w:rPr>
        <w:t xml:space="preserve">Strong interpersonal relationships are key to these service </w:t>
      </w:r>
      <w:r w:rsidRPr="00C35156" w:rsidR="005B19A2">
        <w:rPr>
          <w:rFonts w:ascii="Times New Roman" w:hAnsi="Times New Roman" w:eastAsia="Times New Roman" w:cs="Times New Roman"/>
          <w:sz w:val="24"/>
          <w:szCs w:val="24"/>
          <w:lang w:val="en"/>
        </w:rPr>
        <w:t>members because</w:t>
      </w:r>
      <w:r w:rsidRPr="00C35156" w:rsidR="0003134F">
        <w:rPr>
          <w:rFonts w:ascii="Times New Roman" w:hAnsi="Times New Roman" w:eastAsia="Times New Roman" w:cs="Times New Roman"/>
          <w:sz w:val="24"/>
          <w:szCs w:val="24"/>
          <w:lang w:val="en"/>
        </w:rPr>
        <w:t xml:space="preserve"> </w:t>
      </w:r>
      <w:r w:rsidRPr="00C35156" w:rsidR="00037B09">
        <w:rPr>
          <w:rFonts w:ascii="Times New Roman" w:hAnsi="Times New Roman" w:eastAsia="Times New Roman" w:cs="Times New Roman"/>
          <w:sz w:val="24"/>
          <w:szCs w:val="24"/>
          <w:lang w:val="en"/>
        </w:rPr>
        <w:t xml:space="preserve">any potential </w:t>
      </w:r>
      <w:r w:rsidRPr="00C35156">
        <w:rPr>
          <w:rFonts w:ascii="Times New Roman" w:hAnsi="Times New Roman" w:eastAsia="Times New Roman" w:cs="Times New Roman"/>
          <w:sz w:val="24"/>
          <w:szCs w:val="24"/>
          <w:lang w:val="en"/>
        </w:rPr>
        <w:t>risk of betrayal</w:t>
      </w:r>
      <w:r w:rsidRPr="00C35156" w:rsidR="00714FD2">
        <w:rPr>
          <w:rFonts w:ascii="Times New Roman" w:hAnsi="Times New Roman" w:eastAsia="Times New Roman" w:cs="Times New Roman"/>
          <w:sz w:val="24"/>
          <w:szCs w:val="24"/>
          <w:lang w:val="en"/>
        </w:rPr>
        <w:t xml:space="preserve"> </w:t>
      </w:r>
      <w:r w:rsidRPr="00C35156" w:rsidR="00037B09">
        <w:rPr>
          <w:rFonts w:ascii="Times New Roman" w:hAnsi="Times New Roman" w:eastAsia="Times New Roman" w:cs="Times New Roman"/>
          <w:sz w:val="24"/>
          <w:szCs w:val="24"/>
          <w:lang w:val="en"/>
        </w:rPr>
        <w:t xml:space="preserve">could potentially threaten the patient’s willingness to be vulnerable and significantly </w:t>
      </w:r>
      <w:r w:rsidRPr="00C35156" w:rsidR="0003134F">
        <w:rPr>
          <w:rFonts w:ascii="Times New Roman" w:hAnsi="Times New Roman" w:eastAsia="Times New Roman" w:cs="Times New Roman"/>
          <w:sz w:val="24"/>
          <w:szCs w:val="24"/>
        </w:rPr>
        <w:t xml:space="preserve">reveal </w:t>
      </w:r>
      <w:r w:rsidRPr="00C35156" w:rsidR="00D0083A">
        <w:rPr>
          <w:rFonts w:ascii="Times New Roman" w:hAnsi="Times New Roman" w:eastAsia="Times New Roman" w:cs="Times New Roman"/>
          <w:sz w:val="24"/>
          <w:szCs w:val="24"/>
        </w:rPr>
        <w:t>the depth of mental and physical injuries</w:t>
      </w:r>
      <w:r w:rsidRPr="00C35156" w:rsidR="00CF7D38">
        <w:rPr>
          <w:rFonts w:ascii="Times New Roman" w:hAnsi="Times New Roman" w:eastAsia="Times New Roman" w:cs="Times New Roman"/>
          <w:sz w:val="24"/>
          <w:szCs w:val="24"/>
        </w:rPr>
        <w:t>.</w:t>
      </w:r>
      <w:r w:rsidRPr="00C35156" w:rsidR="0003134F">
        <w:rPr>
          <w:rFonts w:ascii="Times New Roman" w:hAnsi="Times New Roman" w:eastAsia="Times New Roman" w:cs="Times New Roman"/>
          <w:sz w:val="24"/>
          <w:szCs w:val="24"/>
        </w:rPr>
        <w:t xml:space="preserve"> </w:t>
      </w:r>
      <w:r w:rsidRPr="00C35156">
        <w:rPr>
          <w:rFonts w:ascii="Times New Roman" w:hAnsi="Times New Roman" w:eastAsia="Times New Roman" w:cs="Times New Roman"/>
          <w:sz w:val="24"/>
          <w:szCs w:val="24"/>
          <w:lang w:val="en"/>
        </w:rPr>
        <w:t xml:space="preserve"> </w:t>
      </w:r>
      <w:r w:rsidRPr="00C35156" w:rsidR="00D0083A">
        <w:rPr>
          <w:rFonts w:ascii="Times New Roman" w:hAnsi="Times New Roman" w:eastAsia="Times New Roman" w:cs="Times New Roman"/>
          <w:sz w:val="24"/>
          <w:szCs w:val="24"/>
          <w:lang w:val="en"/>
        </w:rPr>
        <w:t xml:space="preserve">Their specialized military </w:t>
      </w:r>
      <w:r w:rsidRPr="00C35156">
        <w:rPr>
          <w:rFonts w:ascii="Times New Roman" w:hAnsi="Times New Roman" w:eastAsia="Times New Roman" w:cs="Times New Roman"/>
          <w:sz w:val="24"/>
          <w:szCs w:val="24"/>
          <w:lang w:val="en"/>
        </w:rPr>
        <w:t xml:space="preserve">training, therapeutic boundaries, personal presence and a steadfast moral code </w:t>
      </w:r>
      <w:r w:rsidRPr="00C35156" w:rsidR="00CF7D38">
        <w:rPr>
          <w:rFonts w:ascii="Times New Roman" w:hAnsi="Times New Roman" w:eastAsia="Times New Roman" w:cs="Times New Roman"/>
          <w:sz w:val="24"/>
          <w:szCs w:val="24"/>
          <w:lang w:val="en"/>
        </w:rPr>
        <w:t xml:space="preserve">of ethics are </w:t>
      </w:r>
      <w:r w:rsidRPr="00C35156">
        <w:rPr>
          <w:rFonts w:ascii="Times New Roman" w:hAnsi="Times New Roman" w:eastAsia="Times New Roman" w:cs="Times New Roman"/>
          <w:sz w:val="24"/>
          <w:szCs w:val="24"/>
          <w:lang w:val="en"/>
        </w:rPr>
        <w:t>qualifiers </w:t>
      </w:r>
      <w:r w:rsidRPr="00C35156" w:rsidR="00D0083A">
        <w:rPr>
          <w:rFonts w:ascii="Times New Roman" w:hAnsi="Times New Roman" w:eastAsia="Times New Roman" w:cs="Times New Roman"/>
          <w:sz w:val="24"/>
          <w:szCs w:val="24"/>
          <w:lang w:val="en"/>
        </w:rPr>
        <w:t xml:space="preserve">for this patient population in order to establish </w:t>
      </w:r>
      <w:r w:rsidRPr="00C35156" w:rsidR="00546992">
        <w:rPr>
          <w:rFonts w:ascii="Times New Roman" w:hAnsi="Times New Roman" w:eastAsia="Times New Roman" w:cs="Times New Roman"/>
          <w:sz w:val="24"/>
          <w:szCs w:val="24"/>
          <w:lang w:val="en"/>
        </w:rPr>
        <w:t>rapport</w:t>
      </w:r>
      <w:r w:rsidRPr="00C35156" w:rsidR="00D0083A">
        <w:rPr>
          <w:rFonts w:ascii="Times New Roman" w:hAnsi="Times New Roman" w:eastAsia="Times New Roman" w:cs="Times New Roman"/>
          <w:sz w:val="24"/>
          <w:szCs w:val="24"/>
          <w:lang w:val="en"/>
        </w:rPr>
        <w:t xml:space="preserve"> and </w:t>
      </w:r>
      <w:r w:rsidRPr="00C35156">
        <w:rPr>
          <w:rFonts w:ascii="Times New Roman" w:hAnsi="Times New Roman" w:eastAsia="Times New Roman" w:cs="Times New Roman"/>
          <w:sz w:val="24"/>
          <w:szCs w:val="24"/>
          <w:lang w:val="en"/>
        </w:rPr>
        <w:t>engagement in the program</w:t>
      </w:r>
      <w:r w:rsidRPr="00C35156" w:rsidR="00D0083A">
        <w:rPr>
          <w:rFonts w:ascii="Times New Roman" w:hAnsi="Times New Roman" w:eastAsia="Times New Roman" w:cs="Times New Roman"/>
          <w:sz w:val="24"/>
          <w:szCs w:val="24"/>
          <w:lang w:val="en"/>
        </w:rPr>
        <w:t xml:space="preserve">. </w:t>
      </w:r>
      <w:r w:rsidRPr="00C35156">
        <w:rPr>
          <w:rFonts w:ascii="Times New Roman" w:hAnsi="Times New Roman" w:eastAsia="Times New Roman" w:cs="Times New Roman"/>
          <w:sz w:val="24"/>
          <w:szCs w:val="24"/>
          <w:lang w:val="en"/>
        </w:rPr>
        <w:t xml:space="preserve">Until assured </w:t>
      </w:r>
      <w:r w:rsidRPr="00C35156" w:rsidR="00B81630">
        <w:rPr>
          <w:rFonts w:ascii="Times New Roman" w:hAnsi="Times New Roman" w:eastAsia="Times New Roman" w:cs="Times New Roman"/>
          <w:sz w:val="24"/>
          <w:szCs w:val="24"/>
          <w:lang w:val="en"/>
        </w:rPr>
        <w:t xml:space="preserve">of a </w:t>
      </w:r>
      <w:r w:rsidRPr="00C35156">
        <w:rPr>
          <w:rFonts w:ascii="Times New Roman" w:hAnsi="Times New Roman" w:eastAsia="Times New Roman" w:cs="Times New Roman"/>
          <w:sz w:val="24"/>
          <w:szCs w:val="24"/>
          <w:lang w:val="en"/>
        </w:rPr>
        <w:t xml:space="preserve">safe and trusting environment, the PREP population </w:t>
      </w:r>
      <w:r w:rsidR="00DC6434">
        <w:rPr>
          <w:rFonts w:ascii="Times New Roman" w:hAnsi="Times New Roman" w:eastAsia="Times New Roman" w:cs="Times New Roman"/>
          <w:sz w:val="24"/>
          <w:szCs w:val="24"/>
          <w:lang w:val="en"/>
        </w:rPr>
        <w:t>tends</w:t>
      </w:r>
      <w:r w:rsidRPr="00C35156">
        <w:rPr>
          <w:rFonts w:ascii="Times New Roman" w:hAnsi="Times New Roman" w:eastAsia="Times New Roman" w:cs="Times New Roman"/>
          <w:sz w:val="24"/>
          <w:szCs w:val="24"/>
          <w:lang w:val="en"/>
        </w:rPr>
        <w:t xml:space="preserve"> to not fully </w:t>
      </w:r>
      <w:r w:rsidRPr="00C35156" w:rsidR="00D0083A">
        <w:rPr>
          <w:rFonts w:ascii="Times New Roman" w:hAnsi="Times New Roman" w:eastAsia="Times New Roman" w:cs="Times New Roman"/>
          <w:sz w:val="24"/>
          <w:szCs w:val="24"/>
          <w:lang w:val="en"/>
        </w:rPr>
        <w:t xml:space="preserve">engage </w:t>
      </w:r>
      <w:r w:rsidRPr="00C35156">
        <w:rPr>
          <w:rFonts w:ascii="Times New Roman" w:hAnsi="Times New Roman" w:eastAsia="Times New Roman" w:cs="Times New Roman"/>
          <w:sz w:val="24"/>
          <w:szCs w:val="24"/>
          <w:lang w:val="en"/>
        </w:rPr>
        <w:t>in their therapies</w:t>
      </w:r>
      <w:r w:rsidRPr="00C35156" w:rsidR="00AB5EB6">
        <w:rPr>
          <w:rFonts w:ascii="Times New Roman" w:hAnsi="Times New Roman" w:eastAsia="Times New Roman" w:cs="Times New Roman"/>
          <w:sz w:val="24"/>
          <w:szCs w:val="24"/>
          <w:lang w:val="en"/>
        </w:rPr>
        <w:t>.</w:t>
      </w:r>
      <w:r w:rsidRPr="00C35156" w:rsidR="00AB5EB6">
        <w:rPr>
          <w:rFonts w:ascii="Times New Roman" w:hAnsi="Times New Roman" w:eastAsia="Times New Roman" w:cs="Times New Roman"/>
          <w:sz w:val="24"/>
          <w:szCs w:val="24"/>
          <w:vertAlign w:val="superscript"/>
          <w:lang w:val="en"/>
        </w:rPr>
        <w:t>7</w:t>
      </w:r>
    </w:p>
    <w:p w:rsidRPr="00C35156" w:rsidR="00D11777" w:rsidP="00176392" w:rsidRDefault="00D11777" w14:paraId="595C1A66" w14:textId="77777777">
      <w:pPr>
        <w:spacing w:after="0" w:line="480" w:lineRule="auto"/>
        <w:ind w:firstLine="720"/>
        <w:textAlignment w:val="baseline"/>
        <w:rPr>
          <w:rFonts w:ascii="Times New Roman" w:hAnsi="Times New Roman" w:eastAsia="Times New Roman" w:cs="Times New Roman"/>
          <w:sz w:val="24"/>
          <w:szCs w:val="24"/>
          <w:lang w:val="en"/>
        </w:rPr>
      </w:pPr>
    </w:p>
    <w:p w:rsidRPr="00C35156" w:rsidR="00D11777" w:rsidP="00D11777" w:rsidRDefault="00D11777" w14:paraId="6B649F01" w14:textId="77777777">
      <w:pPr>
        <w:spacing w:after="0" w:line="480" w:lineRule="auto"/>
        <w:textAlignment w:val="baseline"/>
        <w:rPr>
          <w:rFonts w:ascii="Times New Roman" w:hAnsi="Times New Roman" w:eastAsia="Times New Roman" w:cs="Times New Roman"/>
          <w:sz w:val="24"/>
          <w:szCs w:val="24"/>
        </w:rPr>
      </w:pPr>
      <w:r w:rsidRPr="00C35156">
        <w:rPr>
          <w:rFonts w:ascii="Times New Roman" w:hAnsi="Times New Roman" w:eastAsia="Times New Roman" w:cs="Times New Roman"/>
          <w:b/>
          <w:sz w:val="24"/>
          <w:szCs w:val="24"/>
          <w:lang w:val="en"/>
        </w:rPr>
        <w:t>Nursing Practice</w:t>
      </w:r>
    </w:p>
    <w:p w:rsidRPr="00C35156" w:rsidR="00D11777" w:rsidP="7C3135D0" w:rsidRDefault="00D11777" w14:paraId="1EB7B403" w14:textId="551C1333">
      <w:pPr>
        <w:shd w:val="clear" w:color="auto" w:fill="FFFFFF" w:themeFill="background1"/>
        <w:spacing w:after="0" w:line="480" w:lineRule="auto"/>
        <w:ind w:firstLine="720"/>
        <w:textAlignment w:val="baseline"/>
        <w:rPr>
          <w:rFonts w:ascii="Times New Roman" w:hAnsi="Times New Roman" w:eastAsia="Times New Roman" w:cs="Times New Roman"/>
          <w:sz w:val="24"/>
          <w:szCs w:val="24"/>
        </w:rPr>
      </w:pPr>
      <w:r w:rsidRPr="00C35156">
        <w:rPr>
          <w:rFonts w:ascii="Times New Roman" w:hAnsi="Times New Roman" w:eastAsia="Times New Roman" w:cs="Times New Roman"/>
          <w:sz w:val="24"/>
          <w:szCs w:val="24"/>
          <w:lang w:val="en"/>
        </w:rPr>
        <w:t>All staff RNs must complete specialty training and education on traumatic brain injury, mTBI sequelae</w:t>
      </w:r>
      <w:r w:rsidRPr="00C35156" w:rsidR="00F121CD">
        <w:rPr>
          <w:rFonts w:ascii="Times New Roman" w:hAnsi="Times New Roman" w:eastAsia="Times New Roman" w:cs="Times New Roman"/>
          <w:sz w:val="24"/>
          <w:szCs w:val="24"/>
          <w:lang w:val="en"/>
        </w:rPr>
        <w:t>,</w:t>
      </w:r>
      <w:r w:rsidRPr="00C35156">
        <w:rPr>
          <w:rFonts w:ascii="Times New Roman" w:hAnsi="Times New Roman" w:eastAsia="Times New Roman" w:cs="Times New Roman"/>
          <w:sz w:val="24"/>
          <w:szCs w:val="24"/>
          <w:lang w:val="en"/>
        </w:rPr>
        <w:t xml:space="preserve"> and military culture. This training provides the framework for understanding the PREP patient population. </w:t>
      </w:r>
      <w:r w:rsidRPr="00C35156" w:rsidR="00F121CD">
        <w:rPr>
          <w:rFonts w:ascii="Times New Roman" w:hAnsi="Times New Roman" w:eastAsia="Times New Roman" w:cs="Times New Roman"/>
          <w:sz w:val="24"/>
          <w:szCs w:val="24"/>
          <w:lang w:val="en"/>
        </w:rPr>
        <w:t>F</w:t>
      </w:r>
      <w:r w:rsidRPr="00C35156">
        <w:rPr>
          <w:rFonts w:ascii="Times New Roman" w:hAnsi="Times New Roman" w:eastAsia="Times New Roman" w:cs="Times New Roman"/>
          <w:sz w:val="24"/>
          <w:szCs w:val="24"/>
          <w:lang w:val="en"/>
        </w:rPr>
        <w:t>urther recommend</w:t>
      </w:r>
      <w:r w:rsidRPr="00C35156" w:rsidR="00F121CD">
        <w:rPr>
          <w:rFonts w:ascii="Times New Roman" w:hAnsi="Times New Roman" w:eastAsia="Times New Roman" w:cs="Times New Roman"/>
          <w:sz w:val="24"/>
          <w:szCs w:val="24"/>
          <w:lang w:val="en"/>
        </w:rPr>
        <w:t>ations</w:t>
      </w:r>
      <w:r w:rsidRPr="00C35156">
        <w:rPr>
          <w:rFonts w:ascii="Times New Roman" w:hAnsi="Times New Roman" w:eastAsia="Times New Roman" w:cs="Times New Roman"/>
          <w:sz w:val="24"/>
          <w:szCs w:val="24"/>
          <w:lang w:val="en"/>
        </w:rPr>
        <w:t xml:space="preserve"> </w:t>
      </w:r>
      <w:r w:rsidRPr="00C35156" w:rsidR="004F43D0">
        <w:rPr>
          <w:rFonts w:ascii="Times New Roman" w:hAnsi="Times New Roman" w:eastAsia="Times New Roman" w:cs="Times New Roman"/>
          <w:sz w:val="24"/>
          <w:szCs w:val="24"/>
          <w:lang w:val="en"/>
        </w:rPr>
        <w:t xml:space="preserve">include specialty certification for </w:t>
      </w:r>
      <w:r w:rsidRPr="00C35156">
        <w:rPr>
          <w:rFonts w:ascii="Times New Roman" w:hAnsi="Times New Roman" w:eastAsia="Times New Roman" w:cs="Times New Roman"/>
          <w:sz w:val="24"/>
          <w:szCs w:val="24"/>
          <w:lang w:val="en"/>
        </w:rPr>
        <w:t>nurses working with this patient</w:t>
      </w:r>
      <w:r w:rsidRPr="00C35156" w:rsidR="5003E3D3">
        <w:rPr>
          <w:rFonts w:ascii="Times New Roman" w:hAnsi="Times New Roman" w:eastAsia="Times New Roman" w:cs="Times New Roman"/>
          <w:sz w:val="24"/>
          <w:szCs w:val="24"/>
          <w:lang w:val="en"/>
        </w:rPr>
        <w:t xml:space="preserve"> cohort</w:t>
      </w:r>
      <w:r w:rsidRPr="00C35156" w:rsidR="004F43D0">
        <w:rPr>
          <w:rFonts w:ascii="Times New Roman" w:hAnsi="Times New Roman" w:eastAsia="Times New Roman" w:cs="Times New Roman"/>
          <w:sz w:val="24"/>
          <w:szCs w:val="24"/>
          <w:lang w:val="en"/>
        </w:rPr>
        <w:t>,</w:t>
      </w:r>
      <w:r w:rsidRPr="00C35156">
        <w:rPr>
          <w:rFonts w:ascii="Times New Roman" w:hAnsi="Times New Roman" w:eastAsia="Times New Roman" w:cs="Times New Roman"/>
          <w:sz w:val="24"/>
          <w:szCs w:val="24"/>
          <w:lang w:val="en"/>
        </w:rPr>
        <w:t xml:space="preserve"> such as the </w:t>
      </w:r>
      <w:r w:rsidRPr="00C35156" w:rsidR="00C3514C">
        <w:rPr>
          <w:rFonts w:ascii="Times New Roman" w:hAnsi="Times New Roman" w:eastAsia="Times New Roman" w:cs="Times New Roman"/>
          <w:sz w:val="24"/>
          <w:szCs w:val="24"/>
          <w:lang w:val="en"/>
        </w:rPr>
        <w:t xml:space="preserve">Association </w:t>
      </w:r>
      <w:r w:rsidRPr="00C35156" w:rsidR="00E47919">
        <w:rPr>
          <w:rFonts w:ascii="Times New Roman" w:hAnsi="Times New Roman" w:eastAsia="Times New Roman" w:cs="Times New Roman"/>
          <w:sz w:val="24"/>
          <w:szCs w:val="24"/>
          <w:lang w:val="en"/>
        </w:rPr>
        <w:t>of Rehabilitation Nurses</w:t>
      </w:r>
      <w:r w:rsidRPr="00C35156" w:rsidR="00C3514C">
        <w:rPr>
          <w:rFonts w:ascii="Times New Roman" w:hAnsi="Times New Roman" w:eastAsia="Times New Roman" w:cs="Times New Roman"/>
          <w:sz w:val="24"/>
          <w:szCs w:val="24"/>
          <w:lang w:val="en"/>
        </w:rPr>
        <w:t>’</w:t>
      </w:r>
      <w:r w:rsidRPr="00C35156" w:rsidR="008430F0">
        <w:rPr>
          <w:rFonts w:ascii="Times New Roman" w:hAnsi="Times New Roman" w:eastAsia="Times New Roman" w:cs="Times New Roman"/>
          <w:sz w:val="24"/>
          <w:szCs w:val="24"/>
          <w:lang w:val="en"/>
        </w:rPr>
        <w:t xml:space="preserve"> </w:t>
      </w:r>
      <w:r w:rsidRPr="00C35156">
        <w:rPr>
          <w:rFonts w:ascii="Times New Roman" w:hAnsi="Times New Roman" w:eastAsia="Times New Roman" w:cs="Times New Roman"/>
          <w:sz w:val="24"/>
          <w:szCs w:val="24"/>
          <w:lang w:val="en"/>
        </w:rPr>
        <w:t xml:space="preserve">Certified Rehabilitation Registered Nurse (CRRN) </w:t>
      </w:r>
      <w:r w:rsidRPr="00C35156" w:rsidR="00B312D6">
        <w:rPr>
          <w:rFonts w:ascii="Times New Roman" w:hAnsi="Times New Roman" w:eastAsia="Times New Roman" w:cs="Times New Roman"/>
          <w:sz w:val="24"/>
          <w:szCs w:val="24"/>
          <w:lang w:val="en"/>
        </w:rPr>
        <w:t xml:space="preserve">certification </w:t>
      </w:r>
      <w:r w:rsidRPr="00C35156">
        <w:rPr>
          <w:rFonts w:ascii="Times New Roman" w:hAnsi="Times New Roman" w:eastAsia="Times New Roman" w:cs="Times New Roman"/>
          <w:sz w:val="24"/>
          <w:szCs w:val="24"/>
          <w:lang w:val="en"/>
        </w:rPr>
        <w:t>and the Certified Brain Injury Specialty (CBIS) certification</w:t>
      </w:r>
      <w:r w:rsidRPr="00C35156" w:rsidR="00B35B76">
        <w:rPr>
          <w:rFonts w:ascii="Times New Roman" w:hAnsi="Times New Roman" w:eastAsia="Times New Roman" w:cs="Times New Roman"/>
          <w:sz w:val="24"/>
          <w:szCs w:val="24"/>
          <w:lang w:val="en"/>
        </w:rPr>
        <w:t xml:space="preserve"> from the Academy of Certified Brain Injury Specialists.</w:t>
      </w:r>
      <w:r w:rsidRPr="00C35156">
        <w:rPr>
          <w:rFonts w:ascii="Times New Roman" w:hAnsi="Times New Roman" w:eastAsia="Times New Roman" w:cs="Times New Roman"/>
          <w:sz w:val="24"/>
          <w:szCs w:val="24"/>
          <w:lang w:val="en"/>
        </w:rPr>
        <w:t> </w:t>
      </w:r>
      <w:r w:rsidRPr="00C35156">
        <w:rPr>
          <w:rFonts w:ascii="Times New Roman" w:hAnsi="Times New Roman" w:eastAsia="Times New Roman" w:cs="Times New Roman"/>
          <w:sz w:val="24"/>
          <w:szCs w:val="24"/>
        </w:rPr>
        <w:t> </w:t>
      </w:r>
    </w:p>
    <w:p w:rsidRPr="00C35156" w:rsidR="00D11777" w:rsidP="7C3135D0" w:rsidRDefault="001D51C3" w14:paraId="6E823944" w14:textId="7A902024">
      <w:pPr>
        <w:shd w:val="clear" w:color="auto" w:fill="FFFFFF" w:themeFill="background1"/>
        <w:spacing w:after="0" w:line="480" w:lineRule="auto"/>
        <w:ind w:firstLine="720"/>
        <w:textAlignment w:val="baseline"/>
        <w:rPr>
          <w:rFonts w:ascii="Times New Roman" w:hAnsi="Times New Roman" w:eastAsia="Times New Roman" w:cs="Times New Roman"/>
          <w:sz w:val="24"/>
          <w:szCs w:val="24"/>
        </w:rPr>
      </w:pPr>
      <w:r w:rsidRPr="00C35156">
        <w:rPr>
          <w:rFonts w:ascii="Times New Roman" w:hAnsi="Times New Roman" w:eastAsia="Times New Roman" w:cs="Times New Roman"/>
          <w:sz w:val="24"/>
          <w:szCs w:val="24"/>
          <w:lang w:val="en"/>
        </w:rPr>
        <w:t xml:space="preserve">The </w:t>
      </w:r>
      <w:r w:rsidRPr="00C35156" w:rsidR="00D11777">
        <w:rPr>
          <w:rFonts w:ascii="Times New Roman" w:hAnsi="Times New Roman" w:eastAsia="Times New Roman" w:cs="Times New Roman"/>
          <w:sz w:val="24"/>
          <w:szCs w:val="24"/>
          <w:lang w:val="en"/>
        </w:rPr>
        <w:t>PREP </w:t>
      </w:r>
      <w:r w:rsidRPr="00C35156">
        <w:rPr>
          <w:rFonts w:ascii="Times New Roman" w:hAnsi="Times New Roman" w:eastAsia="Times New Roman" w:cs="Times New Roman"/>
          <w:sz w:val="24"/>
          <w:szCs w:val="24"/>
          <w:lang w:val="en"/>
        </w:rPr>
        <w:t xml:space="preserve">program includes </w:t>
      </w:r>
      <w:r w:rsidRPr="00C35156" w:rsidR="00D11777">
        <w:rPr>
          <w:rFonts w:ascii="Times New Roman" w:hAnsi="Times New Roman" w:eastAsia="Times New Roman" w:cs="Times New Roman"/>
          <w:sz w:val="24"/>
          <w:szCs w:val="24"/>
          <w:lang w:val="en"/>
        </w:rPr>
        <w:t xml:space="preserve">strong nursing clinical coordination utilizing </w:t>
      </w:r>
      <w:r w:rsidRPr="00C35156" w:rsidR="006D6062">
        <w:rPr>
          <w:rFonts w:ascii="Times New Roman" w:hAnsi="Times New Roman" w:eastAsia="Times New Roman" w:cs="Times New Roman"/>
          <w:sz w:val="24"/>
          <w:szCs w:val="24"/>
          <w:lang w:val="en"/>
        </w:rPr>
        <w:t>an assigned</w:t>
      </w:r>
      <w:r w:rsidRPr="00C35156" w:rsidR="00D11777">
        <w:rPr>
          <w:rFonts w:ascii="Times New Roman" w:hAnsi="Times New Roman" w:eastAsia="Times New Roman" w:cs="Times New Roman"/>
          <w:sz w:val="24"/>
          <w:szCs w:val="24"/>
          <w:lang w:val="en"/>
        </w:rPr>
        <w:t xml:space="preserve"> </w:t>
      </w:r>
      <w:r w:rsidRPr="00C35156" w:rsidR="004B3933">
        <w:rPr>
          <w:rFonts w:ascii="Times New Roman" w:hAnsi="Times New Roman" w:eastAsia="Times New Roman" w:cs="Times New Roman"/>
          <w:sz w:val="24"/>
          <w:szCs w:val="24"/>
          <w:lang w:val="en"/>
        </w:rPr>
        <w:t>n</w:t>
      </w:r>
      <w:r w:rsidRPr="00C35156" w:rsidR="00D11777">
        <w:rPr>
          <w:rFonts w:ascii="Times New Roman" w:hAnsi="Times New Roman" w:eastAsia="Times New Roman" w:cs="Times New Roman"/>
          <w:sz w:val="24"/>
          <w:szCs w:val="24"/>
          <w:lang w:val="en"/>
        </w:rPr>
        <w:t xml:space="preserve">urse </w:t>
      </w:r>
      <w:r w:rsidRPr="00C35156" w:rsidR="004B3933">
        <w:rPr>
          <w:rFonts w:ascii="Times New Roman" w:hAnsi="Times New Roman" w:eastAsia="Times New Roman" w:cs="Times New Roman"/>
          <w:sz w:val="24"/>
          <w:szCs w:val="24"/>
          <w:lang w:val="en"/>
        </w:rPr>
        <w:t>p</w:t>
      </w:r>
      <w:r w:rsidRPr="00C35156" w:rsidR="00D11777">
        <w:rPr>
          <w:rFonts w:ascii="Times New Roman" w:hAnsi="Times New Roman" w:eastAsia="Times New Roman" w:cs="Times New Roman"/>
          <w:sz w:val="24"/>
          <w:szCs w:val="24"/>
          <w:lang w:val="en"/>
        </w:rPr>
        <w:t xml:space="preserve">ractitioner (NP) and specialized rehabilitation </w:t>
      </w:r>
      <w:r w:rsidRPr="00C35156" w:rsidR="00CF7D38">
        <w:rPr>
          <w:rFonts w:ascii="Times New Roman" w:hAnsi="Times New Roman" w:eastAsia="Times New Roman" w:cs="Times New Roman"/>
          <w:sz w:val="24"/>
          <w:szCs w:val="24"/>
          <w:lang w:val="en"/>
        </w:rPr>
        <w:t>nurses. During daily operations</w:t>
      </w:r>
      <w:r w:rsidRPr="00C35156" w:rsidR="00B46CFD">
        <w:rPr>
          <w:rFonts w:ascii="Times New Roman" w:hAnsi="Times New Roman" w:eastAsia="Times New Roman" w:cs="Times New Roman"/>
          <w:sz w:val="24"/>
          <w:szCs w:val="24"/>
          <w:lang w:val="en"/>
        </w:rPr>
        <w:t>,</w:t>
      </w:r>
      <w:r w:rsidRPr="00C35156" w:rsidR="00CF7D38">
        <w:rPr>
          <w:rFonts w:ascii="Times New Roman" w:hAnsi="Times New Roman" w:eastAsia="Times New Roman" w:cs="Times New Roman"/>
          <w:sz w:val="24"/>
          <w:szCs w:val="24"/>
          <w:lang w:val="en"/>
        </w:rPr>
        <w:t xml:space="preserve"> the </w:t>
      </w:r>
      <w:r w:rsidRPr="00C35156" w:rsidR="004C4ABD">
        <w:rPr>
          <w:rFonts w:ascii="Times New Roman" w:hAnsi="Times New Roman" w:eastAsia="Times New Roman" w:cs="Times New Roman"/>
          <w:sz w:val="24"/>
          <w:szCs w:val="24"/>
          <w:lang w:val="en"/>
        </w:rPr>
        <w:t xml:space="preserve">NP </w:t>
      </w:r>
      <w:r w:rsidRPr="00C35156" w:rsidR="00D11777">
        <w:rPr>
          <w:rFonts w:ascii="Times New Roman" w:hAnsi="Times New Roman" w:eastAsia="Times New Roman" w:cs="Times New Roman"/>
          <w:sz w:val="24"/>
          <w:szCs w:val="24"/>
          <w:lang w:val="en"/>
        </w:rPr>
        <w:t xml:space="preserve">advocates for patients by supporting both the patient and the team. PREP’s population is complex with many comorbidities, </w:t>
      </w:r>
      <w:r w:rsidRPr="00C35156" w:rsidR="00D04E2A">
        <w:rPr>
          <w:rFonts w:ascii="Times New Roman" w:hAnsi="Times New Roman" w:eastAsia="Times New Roman" w:cs="Times New Roman"/>
          <w:sz w:val="24"/>
          <w:szCs w:val="24"/>
          <w:lang w:val="en"/>
        </w:rPr>
        <w:t xml:space="preserve">including </w:t>
      </w:r>
      <w:r w:rsidRPr="00C35156" w:rsidR="00D11777">
        <w:rPr>
          <w:rFonts w:ascii="Times New Roman" w:hAnsi="Times New Roman" w:eastAsia="Times New Roman" w:cs="Times New Roman"/>
          <w:sz w:val="24"/>
          <w:szCs w:val="24"/>
          <w:lang w:val="en"/>
        </w:rPr>
        <w:t xml:space="preserve">PTSD symptoms </w:t>
      </w:r>
      <w:r w:rsidRPr="00C35156" w:rsidR="00D04E2A">
        <w:rPr>
          <w:rFonts w:ascii="Times New Roman" w:hAnsi="Times New Roman" w:eastAsia="Times New Roman" w:cs="Times New Roman"/>
          <w:sz w:val="24"/>
          <w:szCs w:val="24"/>
          <w:lang w:val="en"/>
        </w:rPr>
        <w:t>such as</w:t>
      </w:r>
      <w:r w:rsidRPr="00C35156" w:rsidR="00D11777">
        <w:rPr>
          <w:rFonts w:ascii="Times New Roman" w:hAnsi="Times New Roman" w:eastAsia="Times New Roman" w:cs="Times New Roman"/>
          <w:sz w:val="24"/>
          <w:szCs w:val="24"/>
          <w:lang w:val="en"/>
        </w:rPr>
        <w:t xml:space="preserve"> low anger tolerance thresholds. The NP is viewed as the “go to person” and problem solver for the patient and for team concerns. </w:t>
      </w:r>
      <w:r w:rsidRPr="00C35156" w:rsidR="00D11777">
        <w:rPr>
          <w:rFonts w:ascii="Times New Roman" w:hAnsi="Times New Roman" w:eastAsia="Times New Roman" w:cs="Times New Roman"/>
          <w:sz w:val="24"/>
          <w:szCs w:val="24"/>
        </w:rPr>
        <w:t>All rehabilitation nursing staff includ</w:t>
      </w:r>
      <w:r w:rsidRPr="00C35156" w:rsidR="009B0EDD">
        <w:rPr>
          <w:rFonts w:ascii="Times New Roman" w:hAnsi="Times New Roman" w:eastAsia="Times New Roman" w:cs="Times New Roman"/>
          <w:sz w:val="24"/>
          <w:szCs w:val="24"/>
        </w:rPr>
        <w:t>ing</w:t>
      </w:r>
      <w:r w:rsidRPr="00C35156" w:rsidR="00D11777">
        <w:rPr>
          <w:rFonts w:ascii="Times New Roman" w:hAnsi="Times New Roman" w:eastAsia="Times New Roman" w:cs="Times New Roman"/>
          <w:sz w:val="24"/>
          <w:szCs w:val="24"/>
        </w:rPr>
        <w:t xml:space="preserve"> the NP are trained in redirection and de-escalation techniques</w:t>
      </w:r>
      <w:r w:rsidRPr="00C35156" w:rsidR="005212E6">
        <w:rPr>
          <w:rFonts w:ascii="Times New Roman" w:hAnsi="Times New Roman" w:eastAsia="Times New Roman" w:cs="Times New Roman"/>
          <w:sz w:val="24"/>
          <w:szCs w:val="24"/>
        </w:rPr>
        <w:t>.</w:t>
      </w:r>
    </w:p>
    <w:p w:rsidRPr="00C35156" w:rsidR="009305A1" w:rsidP="7C3135D0" w:rsidRDefault="00D11777" w14:paraId="3D1943E8" w14:textId="5E5277EC">
      <w:pPr>
        <w:shd w:val="clear" w:color="auto" w:fill="FFFFFF" w:themeFill="background1"/>
        <w:spacing w:after="0" w:line="480" w:lineRule="auto"/>
        <w:ind w:firstLine="720"/>
        <w:textAlignment w:val="baseline"/>
        <w:rPr>
          <w:rFonts w:ascii="Times New Roman" w:hAnsi="Times New Roman" w:eastAsia="Times New Roman" w:cs="Times New Roman"/>
          <w:sz w:val="24"/>
          <w:szCs w:val="24"/>
        </w:rPr>
      </w:pPr>
      <w:r w:rsidRPr="00C35156">
        <w:rPr>
          <w:rFonts w:ascii="Times New Roman" w:hAnsi="Times New Roman" w:eastAsia="Times New Roman" w:cs="Times New Roman"/>
          <w:sz w:val="24"/>
          <w:szCs w:val="24"/>
          <w:lang w:val="en"/>
        </w:rPr>
        <w:t>A particular nurs</w:t>
      </w:r>
      <w:r w:rsidRPr="00C35156" w:rsidR="009B0EDD">
        <w:rPr>
          <w:rFonts w:ascii="Times New Roman" w:hAnsi="Times New Roman" w:eastAsia="Times New Roman" w:cs="Times New Roman"/>
          <w:sz w:val="24"/>
          <w:szCs w:val="24"/>
          <w:lang w:val="en"/>
        </w:rPr>
        <w:t>ing</w:t>
      </w:r>
      <w:r w:rsidRPr="00C35156">
        <w:rPr>
          <w:rFonts w:ascii="Times New Roman" w:hAnsi="Times New Roman" w:eastAsia="Times New Roman" w:cs="Times New Roman"/>
          <w:sz w:val="24"/>
          <w:szCs w:val="24"/>
          <w:lang w:val="en"/>
        </w:rPr>
        <w:t xml:space="preserve"> role </w:t>
      </w:r>
      <w:r w:rsidRPr="00C35156" w:rsidR="00745A9D">
        <w:rPr>
          <w:rFonts w:ascii="Times New Roman" w:hAnsi="Times New Roman" w:eastAsia="Times New Roman" w:cs="Times New Roman"/>
          <w:sz w:val="24"/>
          <w:szCs w:val="24"/>
          <w:lang w:val="en"/>
        </w:rPr>
        <w:t xml:space="preserve">in </w:t>
      </w:r>
      <w:r w:rsidRPr="00C35156">
        <w:rPr>
          <w:rFonts w:ascii="Times New Roman" w:hAnsi="Times New Roman" w:eastAsia="Times New Roman" w:cs="Times New Roman"/>
          <w:sz w:val="24"/>
          <w:szCs w:val="24"/>
          <w:lang w:val="en"/>
        </w:rPr>
        <w:t xml:space="preserve">PREP is the </w:t>
      </w:r>
      <w:r w:rsidRPr="00C35156" w:rsidR="002F392C">
        <w:rPr>
          <w:rFonts w:ascii="Times New Roman" w:hAnsi="Times New Roman" w:eastAsia="Times New Roman" w:cs="Times New Roman"/>
          <w:sz w:val="24"/>
          <w:szCs w:val="24"/>
          <w:lang w:val="en"/>
        </w:rPr>
        <w:t xml:space="preserve">registered nurse </w:t>
      </w:r>
      <w:r w:rsidRPr="00C35156">
        <w:rPr>
          <w:rFonts w:ascii="Times New Roman" w:hAnsi="Times New Roman" w:eastAsia="Times New Roman" w:cs="Times New Roman"/>
          <w:sz w:val="24"/>
          <w:szCs w:val="24"/>
          <w:lang w:val="en"/>
        </w:rPr>
        <w:t>Clinical Care Coordinator</w:t>
      </w:r>
      <w:r w:rsidRPr="00C35156" w:rsidR="004C4ABD">
        <w:rPr>
          <w:rFonts w:ascii="Times New Roman" w:hAnsi="Times New Roman" w:eastAsia="Times New Roman" w:cs="Times New Roman"/>
          <w:sz w:val="24"/>
          <w:szCs w:val="24"/>
          <w:lang w:val="en"/>
        </w:rPr>
        <w:t xml:space="preserve"> (</w:t>
      </w:r>
      <w:r w:rsidRPr="00C35156" w:rsidR="00E375BA">
        <w:rPr>
          <w:rFonts w:ascii="Times New Roman" w:hAnsi="Times New Roman" w:eastAsia="Times New Roman" w:cs="Times New Roman"/>
          <w:sz w:val="24"/>
          <w:szCs w:val="24"/>
          <w:lang w:val="en"/>
        </w:rPr>
        <w:t xml:space="preserve">RN </w:t>
      </w:r>
      <w:r w:rsidRPr="00C35156" w:rsidR="004C4ABD">
        <w:rPr>
          <w:rFonts w:ascii="Times New Roman" w:hAnsi="Times New Roman" w:eastAsia="Times New Roman" w:cs="Times New Roman"/>
          <w:sz w:val="24"/>
          <w:szCs w:val="24"/>
          <w:lang w:val="en"/>
        </w:rPr>
        <w:t>CCC). The</w:t>
      </w:r>
      <w:r w:rsidRPr="00C35156" w:rsidR="001A1BAB">
        <w:rPr>
          <w:rFonts w:ascii="Times New Roman" w:hAnsi="Times New Roman" w:eastAsia="Times New Roman" w:cs="Times New Roman"/>
          <w:sz w:val="24"/>
          <w:szCs w:val="24"/>
          <w:lang w:val="en"/>
        </w:rPr>
        <w:t xml:space="preserve"> </w:t>
      </w:r>
      <w:r w:rsidRPr="00C35156" w:rsidR="00E375BA">
        <w:rPr>
          <w:rFonts w:ascii="Times New Roman" w:hAnsi="Times New Roman" w:eastAsia="Times New Roman" w:cs="Times New Roman"/>
          <w:sz w:val="24"/>
          <w:szCs w:val="24"/>
          <w:lang w:val="en"/>
        </w:rPr>
        <w:t xml:space="preserve">RN </w:t>
      </w:r>
      <w:r w:rsidRPr="00C35156" w:rsidR="004C4ABD">
        <w:rPr>
          <w:rFonts w:ascii="Times New Roman" w:hAnsi="Times New Roman" w:eastAsia="Times New Roman" w:cs="Times New Roman"/>
          <w:sz w:val="24"/>
          <w:szCs w:val="24"/>
          <w:lang w:val="en"/>
        </w:rPr>
        <w:t>CCC</w:t>
      </w:r>
      <w:r w:rsidRPr="00C35156" w:rsidR="004D6D5E">
        <w:rPr>
          <w:rFonts w:ascii="Times New Roman" w:hAnsi="Times New Roman" w:eastAsia="Times New Roman" w:cs="Times New Roman"/>
          <w:sz w:val="24"/>
          <w:szCs w:val="24"/>
          <w:lang w:val="en"/>
        </w:rPr>
        <w:t xml:space="preserve"> </w:t>
      </w:r>
      <w:r w:rsidRPr="00C35156">
        <w:rPr>
          <w:rFonts w:ascii="Times New Roman" w:hAnsi="Times New Roman" w:eastAsia="Times New Roman" w:cs="Times New Roman"/>
          <w:sz w:val="24"/>
          <w:szCs w:val="24"/>
          <w:lang w:val="en"/>
        </w:rPr>
        <w:t>promotes patient autonomy and independence, provides education</w:t>
      </w:r>
      <w:r w:rsidRPr="00C35156" w:rsidR="00D4386F">
        <w:rPr>
          <w:rFonts w:ascii="Times New Roman" w:hAnsi="Times New Roman" w:eastAsia="Times New Roman" w:cs="Times New Roman"/>
          <w:sz w:val="24"/>
          <w:szCs w:val="24"/>
          <w:lang w:val="en"/>
        </w:rPr>
        <w:t>,</w:t>
      </w:r>
      <w:r w:rsidRPr="00C35156">
        <w:rPr>
          <w:rFonts w:ascii="Times New Roman" w:hAnsi="Times New Roman" w:eastAsia="Times New Roman" w:cs="Times New Roman"/>
          <w:sz w:val="24"/>
          <w:szCs w:val="24"/>
          <w:lang w:val="en"/>
        </w:rPr>
        <w:t xml:space="preserve"> and </w:t>
      </w:r>
      <w:r w:rsidRPr="00C35156">
        <w:rPr>
          <w:rFonts w:ascii="Times New Roman" w:hAnsi="Times New Roman" w:eastAsia="Times New Roman" w:cs="Times New Roman"/>
          <w:sz w:val="24"/>
          <w:szCs w:val="24"/>
        </w:rPr>
        <w:t xml:space="preserve">serves as </w:t>
      </w:r>
      <w:r w:rsidRPr="00C35156" w:rsidR="00745A9D">
        <w:rPr>
          <w:rFonts w:ascii="Times New Roman" w:hAnsi="Times New Roman" w:eastAsia="Times New Roman" w:cs="Times New Roman"/>
          <w:sz w:val="24"/>
          <w:szCs w:val="24"/>
        </w:rPr>
        <w:t xml:space="preserve">the </w:t>
      </w:r>
      <w:r w:rsidRPr="00C35156">
        <w:rPr>
          <w:rFonts w:ascii="Times New Roman" w:hAnsi="Times New Roman" w:eastAsia="Times New Roman" w:cs="Times New Roman"/>
          <w:sz w:val="24"/>
          <w:szCs w:val="24"/>
        </w:rPr>
        <w:t>liaison between patients and family, interdisciplinary team members</w:t>
      </w:r>
      <w:r w:rsidRPr="00C35156" w:rsidR="00D04E2A">
        <w:rPr>
          <w:rFonts w:ascii="Times New Roman" w:hAnsi="Times New Roman" w:eastAsia="Times New Roman" w:cs="Times New Roman"/>
          <w:sz w:val="24"/>
          <w:szCs w:val="24"/>
        </w:rPr>
        <w:t>,</w:t>
      </w:r>
      <w:r w:rsidRPr="00C35156" w:rsidR="00D4386F">
        <w:rPr>
          <w:rFonts w:ascii="Times New Roman" w:hAnsi="Times New Roman" w:eastAsia="Times New Roman" w:cs="Times New Roman"/>
          <w:sz w:val="24"/>
          <w:szCs w:val="24"/>
        </w:rPr>
        <w:t xml:space="preserve"> </w:t>
      </w:r>
      <w:r w:rsidRPr="00C35156">
        <w:rPr>
          <w:rFonts w:ascii="Times New Roman" w:hAnsi="Times New Roman" w:eastAsia="Times New Roman" w:cs="Times New Roman"/>
          <w:sz w:val="24"/>
          <w:szCs w:val="24"/>
        </w:rPr>
        <w:t>and rehabilitation nursing staff</w:t>
      </w:r>
      <w:r w:rsidRPr="00C35156" w:rsidR="00D04E2A">
        <w:rPr>
          <w:rFonts w:ascii="Times New Roman" w:hAnsi="Times New Roman" w:eastAsia="Times New Roman" w:cs="Times New Roman"/>
          <w:sz w:val="24"/>
          <w:szCs w:val="24"/>
        </w:rPr>
        <w:t>. The RN CCC</w:t>
      </w:r>
      <w:r w:rsidRPr="00C35156" w:rsidR="009E31A4">
        <w:rPr>
          <w:rFonts w:ascii="Times New Roman" w:hAnsi="Times New Roman" w:eastAsia="Times New Roman" w:cs="Times New Roman"/>
          <w:sz w:val="24"/>
          <w:szCs w:val="24"/>
        </w:rPr>
        <w:t xml:space="preserve"> </w:t>
      </w:r>
      <w:r w:rsidRPr="00C35156">
        <w:rPr>
          <w:rFonts w:ascii="Times New Roman" w:hAnsi="Times New Roman" w:eastAsia="Times New Roman" w:cs="Times New Roman"/>
          <w:sz w:val="24"/>
          <w:szCs w:val="24"/>
        </w:rPr>
        <w:t xml:space="preserve">also works with the interdisciplinary team </w:t>
      </w:r>
      <w:r w:rsidRPr="00C35156" w:rsidR="00D04E2A">
        <w:rPr>
          <w:rFonts w:ascii="Times New Roman" w:hAnsi="Times New Roman" w:eastAsia="Times New Roman" w:cs="Times New Roman"/>
          <w:sz w:val="24"/>
          <w:szCs w:val="24"/>
        </w:rPr>
        <w:t xml:space="preserve">from </w:t>
      </w:r>
      <w:r w:rsidRPr="00C35156">
        <w:rPr>
          <w:rFonts w:ascii="Times New Roman" w:hAnsi="Times New Roman" w:eastAsia="Times New Roman" w:cs="Times New Roman"/>
          <w:sz w:val="24"/>
          <w:szCs w:val="24"/>
        </w:rPr>
        <w:t>admission to discharge</w:t>
      </w:r>
      <w:r w:rsidRPr="00C35156" w:rsidR="00B2397E">
        <w:rPr>
          <w:rFonts w:ascii="Times New Roman" w:hAnsi="Times New Roman" w:eastAsia="Times New Roman" w:cs="Times New Roman"/>
          <w:sz w:val="24"/>
          <w:szCs w:val="24"/>
        </w:rPr>
        <w:t>, monitoring</w:t>
      </w:r>
      <w:r w:rsidRPr="00C35156" w:rsidR="00B4030D">
        <w:rPr>
          <w:rFonts w:ascii="Times New Roman" w:hAnsi="Times New Roman" w:eastAsia="Times New Roman" w:cs="Times New Roman"/>
          <w:sz w:val="24"/>
          <w:szCs w:val="24"/>
        </w:rPr>
        <w:t xml:space="preserve"> and evaluating </w:t>
      </w:r>
      <w:r w:rsidRPr="00C35156">
        <w:rPr>
          <w:rFonts w:ascii="Times New Roman" w:hAnsi="Times New Roman" w:eastAsia="Times New Roman" w:cs="Times New Roman"/>
          <w:sz w:val="24"/>
          <w:szCs w:val="24"/>
        </w:rPr>
        <w:t xml:space="preserve">patient and family responses to the plan of care </w:t>
      </w:r>
      <w:r w:rsidRPr="00C35156" w:rsidR="00B4030D">
        <w:rPr>
          <w:rFonts w:ascii="Times New Roman" w:hAnsi="Times New Roman" w:eastAsia="Times New Roman" w:cs="Times New Roman"/>
          <w:sz w:val="24"/>
          <w:szCs w:val="24"/>
        </w:rPr>
        <w:t xml:space="preserve">and </w:t>
      </w:r>
      <w:r w:rsidRPr="00C35156" w:rsidR="00B51EBB">
        <w:rPr>
          <w:rFonts w:ascii="Times New Roman" w:hAnsi="Times New Roman" w:eastAsia="Times New Roman" w:cs="Times New Roman"/>
          <w:sz w:val="24"/>
          <w:szCs w:val="24"/>
        </w:rPr>
        <w:t>en</w:t>
      </w:r>
      <w:r w:rsidRPr="00C35156">
        <w:rPr>
          <w:rFonts w:ascii="Times New Roman" w:hAnsi="Times New Roman" w:eastAsia="Times New Roman" w:cs="Times New Roman"/>
          <w:sz w:val="24"/>
          <w:szCs w:val="24"/>
        </w:rPr>
        <w:t>suring </w:t>
      </w:r>
      <w:r w:rsidRPr="00C35156" w:rsidR="00A05735">
        <w:rPr>
          <w:rFonts w:ascii="Times New Roman" w:hAnsi="Times New Roman" w:eastAsia="Times New Roman" w:cs="Times New Roman"/>
          <w:sz w:val="24"/>
          <w:szCs w:val="24"/>
        </w:rPr>
        <w:t xml:space="preserve">that </w:t>
      </w:r>
      <w:r w:rsidRPr="00C35156">
        <w:rPr>
          <w:rFonts w:ascii="Times New Roman" w:hAnsi="Times New Roman" w:eastAsia="Times New Roman" w:cs="Times New Roman"/>
          <w:sz w:val="24"/>
          <w:szCs w:val="24"/>
        </w:rPr>
        <w:t>short</w:t>
      </w:r>
      <w:r w:rsidRPr="00C35156" w:rsidR="00A05735">
        <w:rPr>
          <w:rFonts w:ascii="Times New Roman" w:hAnsi="Times New Roman" w:eastAsia="Times New Roman" w:cs="Times New Roman"/>
          <w:sz w:val="24"/>
          <w:szCs w:val="24"/>
        </w:rPr>
        <w:t>-</w:t>
      </w:r>
      <w:r w:rsidRPr="00C35156">
        <w:rPr>
          <w:rFonts w:ascii="Times New Roman" w:hAnsi="Times New Roman" w:eastAsia="Times New Roman" w:cs="Times New Roman"/>
          <w:sz w:val="24"/>
          <w:szCs w:val="24"/>
        </w:rPr>
        <w:t xml:space="preserve"> and long-term goals are achieved. </w:t>
      </w:r>
      <w:r w:rsidRPr="00C35156" w:rsidR="00D01404">
        <w:rPr>
          <w:rFonts w:ascii="Times New Roman" w:hAnsi="Times New Roman" w:eastAsia="Times New Roman" w:cs="Times New Roman"/>
          <w:sz w:val="24"/>
          <w:szCs w:val="24"/>
        </w:rPr>
        <w:t xml:space="preserve">The </w:t>
      </w:r>
      <w:r w:rsidRPr="00C35156" w:rsidR="00E375BA">
        <w:rPr>
          <w:rFonts w:ascii="Times New Roman" w:hAnsi="Times New Roman" w:eastAsia="Times New Roman" w:cs="Times New Roman"/>
          <w:sz w:val="24"/>
          <w:szCs w:val="24"/>
        </w:rPr>
        <w:t xml:space="preserve">RN </w:t>
      </w:r>
      <w:r w:rsidRPr="00C35156" w:rsidR="00D01404">
        <w:rPr>
          <w:rFonts w:ascii="Times New Roman" w:hAnsi="Times New Roman" w:eastAsia="Times New Roman" w:cs="Times New Roman"/>
          <w:sz w:val="24"/>
          <w:szCs w:val="24"/>
        </w:rPr>
        <w:t>CCC consistently supports sustainable reintegration into the community</w:t>
      </w:r>
      <w:r w:rsidRPr="00C35156" w:rsidR="00BA1855">
        <w:rPr>
          <w:rFonts w:ascii="Times New Roman" w:hAnsi="Times New Roman" w:eastAsia="Times New Roman" w:cs="Times New Roman"/>
          <w:sz w:val="24"/>
          <w:szCs w:val="24"/>
        </w:rPr>
        <w:t>,</w:t>
      </w:r>
      <w:r w:rsidRPr="00C35156" w:rsidR="00D01404">
        <w:rPr>
          <w:rFonts w:ascii="Times New Roman" w:hAnsi="Times New Roman" w:eastAsia="Times New Roman" w:cs="Times New Roman"/>
          <w:sz w:val="24"/>
          <w:szCs w:val="24"/>
        </w:rPr>
        <w:t xml:space="preserve"> u</w:t>
      </w:r>
      <w:r w:rsidRPr="00C35156">
        <w:rPr>
          <w:rFonts w:ascii="Times New Roman" w:hAnsi="Times New Roman" w:eastAsia="Times New Roman" w:cs="Times New Roman"/>
          <w:sz w:val="24"/>
          <w:szCs w:val="24"/>
        </w:rPr>
        <w:t xml:space="preserve">tilizing </w:t>
      </w:r>
      <w:r w:rsidRPr="00C35156" w:rsidR="00CF48FB">
        <w:rPr>
          <w:rFonts w:ascii="Times New Roman" w:hAnsi="Times New Roman" w:eastAsia="Times New Roman" w:cs="Times New Roman"/>
          <w:sz w:val="24"/>
          <w:szCs w:val="24"/>
        </w:rPr>
        <w:t xml:space="preserve">the </w:t>
      </w:r>
      <w:r w:rsidRPr="00C35156">
        <w:rPr>
          <w:rFonts w:ascii="Times New Roman" w:hAnsi="Times New Roman" w:eastAsia="Times New Roman" w:cs="Times New Roman"/>
          <w:sz w:val="24"/>
          <w:szCs w:val="24"/>
        </w:rPr>
        <w:t>tenets of team building and communication. </w:t>
      </w:r>
    </w:p>
    <w:p w:rsidRPr="00C35156" w:rsidR="00D11777" w:rsidP="7C3135D0" w:rsidRDefault="00D11777" w14:paraId="1BDFE73A" w14:textId="7DBD871F">
      <w:pPr>
        <w:shd w:val="clear" w:color="auto" w:fill="FFFFFF" w:themeFill="background1"/>
        <w:spacing w:after="0" w:line="480" w:lineRule="auto"/>
        <w:ind w:firstLine="720"/>
        <w:textAlignment w:val="baseline"/>
        <w:rPr>
          <w:rFonts w:ascii="Times New Roman" w:hAnsi="Times New Roman" w:eastAsia="Times New Roman" w:cs="Times New Roman"/>
          <w:sz w:val="24"/>
          <w:szCs w:val="24"/>
        </w:rPr>
      </w:pPr>
      <w:r w:rsidRPr="00C35156">
        <w:rPr>
          <w:rFonts w:ascii="Times New Roman" w:hAnsi="Times New Roman" w:eastAsia="Times New Roman" w:cs="Times New Roman"/>
          <w:sz w:val="24"/>
          <w:szCs w:val="24"/>
          <w:lang w:val="en"/>
        </w:rPr>
        <w:t xml:space="preserve">An RN level of practice is required for the care and management of patients admitted into the PREP program. This operational standard </w:t>
      </w:r>
      <w:r w:rsidRPr="00C35156" w:rsidR="00CF48FB">
        <w:rPr>
          <w:rFonts w:ascii="Times New Roman" w:hAnsi="Times New Roman" w:eastAsia="Times New Roman" w:cs="Times New Roman"/>
          <w:sz w:val="24"/>
          <w:szCs w:val="24"/>
          <w:lang w:val="en"/>
        </w:rPr>
        <w:t>meets the</w:t>
      </w:r>
      <w:r w:rsidRPr="00C35156" w:rsidR="1A74C1E7">
        <w:rPr>
          <w:rFonts w:ascii="Times New Roman" w:hAnsi="Times New Roman" w:eastAsia="Times New Roman" w:cs="Times New Roman"/>
          <w:sz w:val="24"/>
          <w:szCs w:val="24"/>
          <w:lang w:val="en"/>
        </w:rPr>
        <w:t xml:space="preserve"> requirements</w:t>
      </w:r>
      <w:r w:rsidRPr="00C35156" w:rsidR="00CF48FB">
        <w:rPr>
          <w:rFonts w:ascii="Times New Roman" w:hAnsi="Times New Roman" w:eastAsia="Times New Roman" w:cs="Times New Roman"/>
          <w:sz w:val="24"/>
          <w:szCs w:val="24"/>
          <w:lang w:val="en"/>
        </w:rPr>
        <w:t xml:space="preserve"> outlined in</w:t>
      </w:r>
      <w:r w:rsidRPr="00C35156" w:rsidR="011E99C0">
        <w:rPr>
          <w:rFonts w:ascii="Times New Roman" w:hAnsi="Times New Roman" w:eastAsia="Times New Roman" w:cs="Times New Roman"/>
          <w:sz w:val="24"/>
          <w:szCs w:val="24"/>
          <w:lang w:val="en"/>
        </w:rPr>
        <w:t xml:space="preserve"> the</w:t>
      </w:r>
      <w:r w:rsidRPr="00C35156">
        <w:rPr>
          <w:rFonts w:ascii="Times New Roman" w:hAnsi="Times New Roman" w:eastAsia="Times New Roman" w:cs="Times New Roman"/>
          <w:sz w:val="24"/>
          <w:szCs w:val="24"/>
          <w:lang w:val="en"/>
        </w:rPr>
        <w:t> VHA Directive 1172.01 Polytrauma System of</w:t>
      </w:r>
      <w:r w:rsidRPr="00C35156" w:rsidR="009B7BC2">
        <w:rPr>
          <w:rFonts w:ascii="Times New Roman" w:hAnsi="Times New Roman" w:eastAsia="Times New Roman" w:cs="Times New Roman"/>
          <w:sz w:val="24"/>
          <w:szCs w:val="24"/>
          <w:lang w:val="en"/>
        </w:rPr>
        <w:t xml:space="preserve"> Care</w:t>
      </w:r>
      <w:r w:rsidRPr="00C35156" w:rsidR="007009D8">
        <w:rPr>
          <w:rFonts w:ascii="Times New Roman" w:hAnsi="Times New Roman" w:eastAsia="Times New Roman" w:cs="Times New Roman"/>
          <w:sz w:val="24"/>
          <w:szCs w:val="24"/>
          <w:lang w:val="en"/>
        </w:rPr>
        <w:t xml:space="preserve"> </w:t>
      </w:r>
      <w:r w:rsidRPr="00C35156" w:rsidR="00A71032">
        <w:rPr>
          <w:rFonts w:ascii="Times New Roman" w:hAnsi="Times New Roman" w:eastAsia="Times New Roman" w:cs="Times New Roman"/>
          <w:sz w:val="24"/>
          <w:szCs w:val="24"/>
          <w:vertAlign w:val="superscript"/>
          <w:lang w:val="en"/>
        </w:rPr>
        <w:t xml:space="preserve">8 </w:t>
      </w:r>
      <w:r w:rsidRPr="00C35156" w:rsidR="00A71032">
        <w:rPr>
          <w:rFonts w:ascii="Times New Roman" w:hAnsi="Times New Roman" w:eastAsia="Times New Roman" w:cs="Times New Roman"/>
          <w:sz w:val="24"/>
          <w:szCs w:val="24"/>
          <w:lang w:val="en"/>
        </w:rPr>
        <w:t xml:space="preserve">and </w:t>
      </w:r>
      <w:r w:rsidRPr="00C35156" w:rsidR="00CB5050">
        <w:rPr>
          <w:rFonts w:ascii="Times New Roman" w:hAnsi="Times New Roman" w:eastAsia="Times New Roman" w:cs="Times New Roman"/>
          <w:sz w:val="24"/>
          <w:szCs w:val="24"/>
          <w:lang w:val="en"/>
        </w:rPr>
        <w:t>is</w:t>
      </w:r>
      <w:r w:rsidRPr="00C35156" w:rsidR="00772FED">
        <w:rPr>
          <w:rFonts w:ascii="Times New Roman" w:hAnsi="Times New Roman" w:eastAsia="Times New Roman" w:cs="Times New Roman"/>
          <w:sz w:val="24"/>
          <w:szCs w:val="24"/>
          <w:lang w:val="en"/>
        </w:rPr>
        <w:t xml:space="preserve"> key</w:t>
      </w:r>
      <w:r w:rsidRPr="00C35156" w:rsidR="009B7BC2">
        <w:rPr>
          <w:rFonts w:ascii="Times New Roman" w:hAnsi="Times New Roman" w:eastAsia="Times New Roman" w:cs="Times New Roman"/>
          <w:sz w:val="24"/>
          <w:szCs w:val="24"/>
          <w:lang w:val="en"/>
        </w:rPr>
        <w:t xml:space="preserve"> </w:t>
      </w:r>
      <w:r w:rsidRPr="00C35156">
        <w:rPr>
          <w:rFonts w:ascii="Times New Roman" w:hAnsi="Times New Roman" w:eastAsia="Times New Roman" w:cs="Times New Roman"/>
          <w:sz w:val="24"/>
          <w:szCs w:val="24"/>
          <w:lang w:val="en"/>
        </w:rPr>
        <w:t>to meet</w:t>
      </w:r>
      <w:r w:rsidRPr="00C35156" w:rsidR="0041416B">
        <w:rPr>
          <w:rFonts w:ascii="Times New Roman" w:hAnsi="Times New Roman" w:eastAsia="Times New Roman" w:cs="Times New Roman"/>
          <w:sz w:val="24"/>
          <w:szCs w:val="24"/>
          <w:lang w:val="en"/>
        </w:rPr>
        <w:t>ing</w:t>
      </w:r>
      <w:r w:rsidRPr="00C35156">
        <w:rPr>
          <w:rFonts w:ascii="Times New Roman" w:hAnsi="Times New Roman" w:eastAsia="Times New Roman" w:cs="Times New Roman"/>
          <w:sz w:val="24"/>
          <w:szCs w:val="24"/>
          <w:lang w:val="en"/>
        </w:rPr>
        <w:t xml:space="preserve"> the complex needs of the individual for a </w:t>
      </w:r>
      <w:r w:rsidRPr="00C35156" w:rsidR="00D558BA">
        <w:rPr>
          <w:rFonts w:ascii="Times New Roman" w:hAnsi="Times New Roman" w:eastAsia="Times New Roman" w:cs="Times New Roman"/>
          <w:sz w:val="24"/>
          <w:szCs w:val="24"/>
          <w:lang w:val="en"/>
        </w:rPr>
        <w:t xml:space="preserve">high </w:t>
      </w:r>
      <w:r w:rsidRPr="00C35156">
        <w:rPr>
          <w:rFonts w:ascii="Times New Roman" w:hAnsi="Times New Roman" w:eastAsia="Times New Roman" w:cs="Times New Roman"/>
          <w:sz w:val="24"/>
          <w:szCs w:val="24"/>
          <w:lang w:val="en"/>
        </w:rPr>
        <w:t xml:space="preserve">quality, successful </w:t>
      </w:r>
      <w:r w:rsidRPr="00C35156" w:rsidR="00772FED">
        <w:rPr>
          <w:rFonts w:ascii="Times New Roman" w:hAnsi="Times New Roman" w:eastAsia="Times New Roman" w:cs="Times New Roman"/>
          <w:sz w:val="24"/>
          <w:szCs w:val="24"/>
          <w:lang w:val="en"/>
        </w:rPr>
        <w:t xml:space="preserve">program that </w:t>
      </w:r>
      <w:r w:rsidRPr="00C35156">
        <w:rPr>
          <w:rFonts w:ascii="Times New Roman" w:hAnsi="Times New Roman" w:eastAsia="Times New Roman" w:cs="Times New Roman"/>
          <w:sz w:val="24"/>
          <w:szCs w:val="24"/>
          <w:lang w:val="en"/>
        </w:rPr>
        <w:t>supports rehabilitative goals while delivering positive patient outcomes.</w:t>
      </w:r>
      <w:r w:rsidRPr="00C35156">
        <w:rPr>
          <w:rFonts w:ascii="Times New Roman" w:hAnsi="Times New Roman" w:eastAsia="Times New Roman" w:cs="Times New Roman"/>
          <w:sz w:val="24"/>
          <w:szCs w:val="24"/>
        </w:rPr>
        <w:t> A multi-pronged training approach is essential for the nurse</w:t>
      </w:r>
      <w:r w:rsidRPr="00C35156" w:rsidR="00D558BA">
        <w:rPr>
          <w:rFonts w:ascii="Times New Roman" w:hAnsi="Times New Roman" w:eastAsia="Times New Roman" w:cs="Times New Roman"/>
          <w:sz w:val="24"/>
          <w:szCs w:val="24"/>
        </w:rPr>
        <w:t>s</w:t>
      </w:r>
      <w:r w:rsidRPr="00C35156">
        <w:rPr>
          <w:rFonts w:ascii="Times New Roman" w:hAnsi="Times New Roman" w:eastAsia="Times New Roman" w:cs="Times New Roman"/>
          <w:sz w:val="24"/>
          <w:szCs w:val="24"/>
        </w:rPr>
        <w:t xml:space="preserve"> caring </w:t>
      </w:r>
      <w:r w:rsidRPr="00C35156" w:rsidR="00D558BA">
        <w:rPr>
          <w:rFonts w:ascii="Times New Roman" w:hAnsi="Times New Roman" w:eastAsia="Times New Roman" w:cs="Times New Roman"/>
          <w:sz w:val="24"/>
          <w:szCs w:val="24"/>
        </w:rPr>
        <w:t>for</w:t>
      </w:r>
      <w:r w:rsidRPr="00C35156">
        <w:rPr>
          <w:rFonts w:ascii="Times New Roman" w:hAnsi="Times New Roman" w:eastAsia="Times New Roman" w:cs="Times New Roman"/>
          <w:sz w:val="24"/>
          <w:szCs w:val="24"/>
        </w:rPr>
        <w:t xml:space="preserve"> PREP patients. Each aspect of training should be evidence-based and facilitate optimal outcomes for the mTBI population. </w:t>
      </w:r>
    </w:p>
    <w:p w:rsidRPr="00C35156" w:rsidR="00D11777" w:rsidP="0887DFF8" w:rsidRDefault="00D11777" w14:paraId="3B7036DA" w14:textId="05A79771">
      <w:pPr>
        <w:spacing w:after="0" w:line="480" w:lineRule="auto"/>
        <w:ind w:firstLine="720"/>
        <w:textAlignment w:val="baseline"/>
        <w:rPr>
          <w:ins w:author="Guess, Dara R." w:date="2021-07-27T21:14:28.241Z" w:id="803274186"/>
          <w:rFonts w:ascii="Times New Roman" w:hAnsi="Times New Roman" w:eastAsia="Times New Roman" w:cs="Times New Roman"/>
          <w:sz w:val="24"/>
          <w:szCs w:val="24"/>
        </w:rPr>
      </w:pPr>
      <w:r w:rsidRPr="0887DFF8" w:rsidR="00D11777">
        <w:rPr>
          <w:rFonts w:ascii="Times New Roman" w:hAnsi="Times New Roman" w:eastAsia="Times New Roman" w:cs="Times New Roman"/>
          <w:sz w:val="24"/>
          <w:szCs w:val="24"/>
        </w:rPr>
        <w:t>The Health Unit Coordinator (HUC), a non-clinical staff member, has prove</w:t>
      </w:r>
      <w:r w:rsidRPr="0887DFF8" w:rsidR="006E02E6">
        <w:rPr>
          <w:rFonts w:ascii="Times New Roman" w:hAnsi="Times New Roman" w:eastAsia="Times New Roman" w:cs="Times New Roman"/>
          <w:sz w:val="24"/>
          <w:szCs w:val="24"/>
        </w:rPr>
        <w:t>d</w:t>
      </w:r>
      <w:r w:rsidRPr="0887DFF8" w:rsidR="00D11777">
        <w:rPr>
          <w:rFonts w:ascii="Times New Roman" w:hAnsi="Times New Roman" w:eastAsia="Times New Roman" w:cs="Times New Roman"/>
          <w:sz w:val="24"/>
          <w:szCs w:val="24"/>
        </w:rPr>
        <w:t xml:space="preserve"> to be an indispensable role in support of the PREP team nursing staff, interdisciplinary team members</w:t>
      </w:r>
      <w:r w:rsidRPr="0887DFF8" w:rsidR="00DA75C2">
        <w:rPr>
          <w:rFonts w:ascii="Times New Roman" w:hAnsi="Times New Roman" w:eastAsia="Times New Roman" w:cs="Times New Roman"/>
          <w:sz w:val="24"/>
          <w:szCs w:val="24"/>
        </w:rPr>
        <w:t>,</w:t>
      </w:r>
      <w:r w:rsidRPr="0887DFF8" w:rsidR="00D11777">
        <w:rPr>
          <w:rFonts w:ascii="Times New Roman" w:hAnsi="Times New Roman" w:eastAsia="Times New Roman" w:cs="Times New Roman"/>
          <w:sz w:val="24"/>
          <w:szCs w:val="24"/>
        </w:rPr>
        <w:t xml:space="preserve"> and patients. The HUC’s unique role </w:t>
      </w:r>
      <w:r w:rsidRPr="0887DFF8" w:rsidR="008D14D0">
        <w:rPr>
          <w:rFonts w:ascii="Times New Roman" w:hAnsi="Times New Roman" w:eastAsia="Times New Roman" w:cs="Times New Roman"/>
          <w:sz w:val="24"/>
          <w:szCs w:val="24"/>
        </w:rPr>
        <w:t>as a gate</w:t>
      </w:r>
      <w:r w:rsidRPr="0887DFF8" w:rsidR="003D2197">
        <w:rPr>
          <w:rFonts w:ascii="Times New Roman" w:hAnsi="Times New Roman" w:eastAsia="Times New Roman" w:cs="Times New Roman"/>
          <w:sz w:val="24"/>
          <w:szCs w:val="24"/>
        </w:rPr>
        <w:t xml:space="preserve">keeper to the </w:t>
      </w:r>
      <w:r w:rsidRPr="0887DFF8" w:rsidR="00161D3F">
        <w:rPr>
          <w:rFonts w:ascii="Times New Roman" w:hAnsi="Times New Roman" w:eastAsia="Times New Roman" w:cs="Times New Roman"/>
          <w:sz w:val="24"/>
          <w:szCs w:val="24"/>
        </w:rPr>
        <w:t xml:space="preserve">unit makes the HUC </w:t>
      </w:r>
      <w:r w:rsidRPr="0887DFF8" w:rsidR="00D11777">
        <w:rPr>
          <w:rFonts w:ascii="Times New Roman" w:hAnsi="Times New Roman" w:eastAsia="Times New Roman" w:cs="Times New Roman"/>
          <w:sz w:val="24"/>
          <w:szCs w:val="24"/>
        </w:rPr>
        <w:t>the focal point for the unit</w:t>
      </w:r>
      <w:r w:rsidRPr="0887DFF8" w:rsidR="0092311A">
        <w:rPr>
          <w:rFonts w:ascii="Times New Roman" w:hAnsi="Times New Roman" w:eastAsia="Times New Roman" w:cs="Times New Roman"/>
          <w:sz w:val="24"/>
          <w:szCs w:val="24"/>
        </w:rPr>
        <w:t>, providing social support to all team members and patients</w:t>
      </w:r>
      <w:r w:rsidRPr="0887DFF8" w:rsidR="00D11777">
        <w:rPr>
          <w:rFonts w:ascii="Times New Roman" w:hAnsi="Times New Roman" w:eastAsia="Times New Roman" w:cs="Times New Roman"/>
          <w:sz w:val="24"/>
          <w:szCs w:val="24"/>
        </w:rPr>
        <w:t xml:space="preserve">. </w:t>
      </w:r>
      <w:r w:rsidRPr="0887DFF8" w:rsidR="00DA75C2">
        <w:rPr>
          <w:rFonts w:ascii="Times New Roman" w:hAnsi="Times New Roman" w:eastAsia="Times New Roman" w:cs="Times New Roman"/>
          <w:sz w:val="24"/>
          <w:szCs w:val="24"/>
        </w:rPr>
        <w:t>The HUC</w:t>
      </w:r>
      <w:r w:rsidRPr="0887DFF8" w:rsidR="00D11777">
        <w:rPr>
          <w:rFonts w:ascii="Times New Roman" w:hAnsi="Times New Roman" w:eastAsia="Times New Roman" w:cs="Times New Roman"/>
          <w:sz w:val="24"/>
          <w:szCs w:val="24"/>
        </w:rPr>
        <w:t xml:space="preserve"> </w:t>
      </w:r>
      <w:r w:rsidRPr="0887DFF8" w:rsidR="00892EE6">
        <w:rPr>
          <w:rFonts w:ascii="Times New Roman" w:hAnsi="Times New Roman" w:eastAsia="Times New Roman" w:cs="Times New Roman"/>
          <w:sz w:val="24"/>
          <w:szCs w:val="24"/>
        </w:rPr>
        <w:t>maintains</w:t>
      </w:r>
      <w:r w:rsidRPr="0887DFF8" w:rsidR="00D11777">
        <w:rPr>
          <w:rFonts w:ascii="Times New Roman" w:hAnsi="Times New Roman" w:eastAsia="Times New Roman" w:cs="Times New Roman"/>
          <w:sz w:val="24"/>
          <w:szCs w:val="24"/>
        </w:rPr>
        <w:t xml:space="preserve"> a mindful awareness of the flow of the unit, </w:t>
      </w:r>
      <w:r w:rsidRPr="0887DFF8" w:rsidR="00522FA3">
        <w:rPr>
          <w:rFonts w:ascii="Times New Roman" w:hAnsi="Times New Roman" w:eastAsia="Times New Roman" w:cs="Times New Roman"/>
          <w:sz w:val="24"/>
          <w:szCs w:val="24"/>
        </w:rPr>
        <w:t>is</w:t>
      </w:r>
      <w:r w:rsidRPr="0887DFF8" w:rsidR="00F924D5">
        <w:rPr>
          <w:rFonts w:ascii="Times New Roman" w:hAnsi="Times New Roman" w:eastAsia="Times New Roman" w:cs="Times New Roman"/>
          <w:sz w:val="24"/>
          <w:szCs w:val="24"/>
        </w:rPr>
        <w:t xml:space="preserve"> </w:t>
      </w:r>
      <w:r w:rsidRPr="0887DFF8" w:rsidR="00D11777">
        <w:rPr>
          <w:rFonts w:ascii="Times New Roman" w:hAnsi="Times New Roman" w:eastAsia="Times New Roman" w:cs="Times New Roman"/>
          <w:sz w:val="24"/>
          <w:szCs w:val="24"/>
        </w:rPr>
        <w:t xml:space="preserve">observant of </w:t>
      </w:r>
      <w:r w:rsidRPr="0887DFF8" w:rsidR="004C4ABD">
        <w:rPr>
          <w:rFonts w:ascii="Times New Roman" w:hAnsi="Times New Roman" w:eastAsia="Times New Roman" w:cs="Times New Roman"/>
          <w:sz w:val="24"/>
          <w:szCs w:val="24"/>
        </w:rPr>
        <w:t xml:space="preserve">what the nursing </w:t>
      </w:r>
      <w:r w:rsidRPr="0887DFF8" w:rsidR="00D11777">
        <w:rPr>
          <w:rFonts w:ascii="Times New Roman" w:hAnsi="Times New Roman" w:eastAsia="Times New Roman" w:cs="Times New Roman"/>
          <w:sz w:val="24"/>
          <w:szCs w:val="24"/>
        </w:rPr>
        <w:t>staff is experiencing</w:t>
      </w:r>
      <w:r w:rsidRPr="0887DFF8" w:rsidR="009305A1">
        <w:rPr>
          <w:rFonts w:ascii="Times New Roman" w:hAnsi="Times New Roman" w:eastAsia="Times New Roman" w:cs="Times New Roman"/>
          <w:sz w:val="24"/>
          <w:szCs w:val="24"/>
        </w:rPr>
        <w:t>,</w:t>
      </w:r>
      <w:r w:rsidRPr="0887DFF8" w:rsidR="00D11777">
        <w:rPr>
          <w:rFonts w:ascii="Times New Roman" w:hAnsi="Times New Roman" w:eastAsia="Times New Roman" w:cs="Times New Roman"/>
          <w:sz w:val="24"/>
          <w:szCs w:val="24"/>
        </w:rPr>
        <w:t xml:space="preserve"> and </w:t>
      </w:r>
      <w:r w:rsidRPr="0887DFF8" w:rsidR="00522FA3">
        <w:rPr>
          <w:rFonts w:ascii="Times New Roman" w:hAnsi="Times New Roman" w:eastAsia="Times New Roman" w:cs="Times New Roman"/>
          <w:sz w:val="24"/>
          <w:szCs w:val="24"/>
        </w:rPr>
        <w:t>is</w:t>
      </w:r>
      <w:r w:rsidRPr="0887DFF8" w:rsidR="001F2AEB">
        <w:rPr>
          <w:rFonts w:ascii="Times New Roman" w:hAnsi="Times New Roman" w:eastAsia="Times New Roman" w:cs="Times New Roman"/>
          <w:sz w:val="24"/>
          <w:szCs w:val="24"/>
        </w:rPr>
        <w:t xml:space="preserve"> </w:t>
      </w:r>
      <w:r w:rsidRPr="0887DFF8" w:rsidR="00D11777">
        <w:rPr>
          <w:rFonts w:ascii="Times New Roman" w:hAnsi="Times New Roman" w:eastAsia="Times New Roman" w:cs="Times New Roman"/>
          <w:sz w:val="24"/>
          <w:szCs w:val="24"/>
        </w:rPr>
        <w:t>intuitive</w:t>
      </w:r>
      <w:r w:rsidRPr="0887DFF8" w:rsidR="00BE75E5">
        <w:rPr>
          <w:rFonts w:ascii="Times New Roman" w:hAnsi="Times New Roman" w:eastAsia="Times New Roman" w:cs="Times New Roman"/>
          <w:sz w:val="24"/>
          <w:szCs w:val="24"/>
        </w:rPr>
        <w:t>ly aware</w:t>
      </w:r>
      <w:r w:rsidRPr="0887DFF8" w:rsidR="00D11777">
        <w:rPr>
          <w:rFonts w:ascii="Times New Roman" w:hAnsi="Times New Roman" w:eastAsia="Times New Roman" w:cs="Times New Roman"/>
          <w:sz w:val="24"/>
          <w:szCs w:val="24"/>
        </w:rPr>
        <w:t xml:space="preserve"> of the patient’s mindset.</w:t>
      </w:r>
      <w:r w:rsidRPr="0887DFF8" w:rsidR="009305A1">
        <w:rPr>
          <w:rFonts w:ascii="Times New Roman" w:hAnsi="Times New Roman" w:eastAsia="Times New Roman" w:cs="Times New Roman"/>
          <w:sz w:val="24"/>
          <w:szCs w:val="24"/>
        </w:rPr>
        <w:t xml:space="preserve"> </w:t>
      </w:r>
      <w:r w:rsidRPr="0887DFF8" w:rsidR="00D11777">
        <w:rPr>
          <w:rFonts w:ascii="Times New Roman" w:hAnsi="Times New Roman" w:eastAsia="Times New Roman" w:cs="Times New Roman"/>
          <w:sz w:val="24"/>
          <w:szCs w:val="24"/>
        </w:rPr>
        <w:t xml:space="preserve">These observations by the HUC are invaluable to nursing, as patients will often need to be notified in a timely manner of </w:t>
      </w:r>
      <w:r w:rsidRPr="0887DFF8" w:rsidR="009305A1">
        <w:rPr>
          <w:rFonts w:ascii="Times New Roman" w:hAnsi="Times New Roman" w:eastAsia="Times New Roman" w:cs="Times New Roman"/>
          <w:sz w:val="24"/>
          <w:szCs w:val="24"/>
        </w:rPr>
        <w:t xml:space="preserve">schedule </w:t>
      </w:r>
      <w:r w:rsidRPr="0887DFF8" w:rsidR="00D11777">
        <w:rPr>
          <w:rFonts w:ascii="Times New Roman" w:hAnsi="Times New Roman" w:eastAsia="Times New Roman" w:cs="Times New Roman"/>
          <w:sz w:val="24"/>
          <w:szCs w:val="24"/>
        </w:rPr>
        <w:t>changes such as</w:t>
      </w:r>
      <w:r w:rsidRPr="0887DFF8" w:rsidR="009305A1">
        <w:rPr>
          <w:rFonts w:ascii="Times New Roman" w:hAnsi="Times New Roman" w:eastAsia="Times New Roman" w:cs="Times New Roman"/>
          <w:sz w:val="24"/>
          <w:szCs w:val="24"/>
        </w:rPr>
        <w:t xml:space="preserve"> </w:t>
      </w:r>
      <w:r w:rsidRPr="0887DFF8" w:rsidR="00D11777">
        <w:rPr>
          <w:rFonts w:ascii="Times New Roman" w:hAnsi="Times New Roman" w:eastAsia="Times New Roman" w:cs="Times New Roman"/>
          <w:sz w:val="24"/>
          <w:szCs w:val="24"/>
        </w:rPr>
        <w:t>additional x-ray</w:t>
      </w:r>
      <w:r w:rsidRPr="0887DFF8" w:rsidR="009305A1">
        <w:rPr>
          <w:rFonts w:ascii="Times New Roman" w:hAnsi="Times New Roman" w:eastAsia="Times New Roman" w:cs="Times New Roman"/>
          <w:sz w:val="24"/>
          <w:szCs w:val="24"/>
        </w:rPr>
        <w:t>s</w:t>
      </w:r>
      <w:r w:rsidRPr="0887DFF8" w:rsidR="00D11777">
        <w:rPr>
          <w:rFonts w:ascii="Times New Roman" w:hAnsi="Times New Roman" w:eastAsia="Times New Roman" w:cs="Times New Roman"/>
          <w:sz w:val="24"/>
          <w:szCs w:val="24"/>
        </w:rPr>
        <w:t>, lab work</w:t>
      </w:r>
      <w:r w:rsidRPr="0887DFF8" w:rsidR="004701DC">
        <w:rPr>
          <w:rFonts w:ascii="Times New Roman" w:hAnsi="Times New Roman" w:eastAsia="Times New Roman" w:cs="Times New Roman"/>
          <w:sz w:val="24"/>
          <w:szCs w:val="24"/>
        </w:rPr>
        <w:t>,</w:t>
      </w:r>
      <w:r w:rsidRPr="0887DFF8" w:rsidR="00D11777">
        <w:rPr>
          <w:rFonts w:ascii="Times New Roman" w:hAnsi="Times New Roman" w:eastAsia="Times New Roman" w:cs="Times New Roman"/>
          <w:sz w:val="24"/>
          <w:szCs w:val="24"/>
        </w:rPr>
        <w:t xml:space="preserve"> or consults.</w:t>
      </w:r>
    </w:p>
    <w:p w:rsidRPr="00C35156" w:rsidR="00D11777" w:rsidP="00D11777" w:rsidRDefault="00D11777" w14:paraId="559D1D90" w14:textId="06C68FE4">
      <w:pPr>
        <w:spacing w:after="0" w:line="480" w:lineRule="auto"/>
        <w:ind w:firstLine="720"/>
        <w:textAlignment w:val="baseline"/>
        <w:rPr>
          <w:rFonts w:ascii="Times New Roman" w:hAnsi="Times New Roman" w:eastAsia="Times New Roman" w:cs="Times New Roman"/>
          <w:sz w:val="24"/>
          <w:szCs w:val="24"/>
        </w:rPr>
      </w:pPr>
      <w:r w:rsidRPr="0887DFF8" w:rsidR="00D11777">
        <w:rPr>
          <w:rFonts w:ascii="Times New Roman" w:hAnsi="Times New Roman" w:eastAsia="Times New Roman" w:cs="Times New Roman"/>
          <w:sz w:val="24"/>
          <w:szCs w:val="24"/>
        </w:rPr>
        <w:t> </w:t>
      </w:r>
    </w:p>
    <w:p w:rsidRPr="00C35156" w:rsidR="00D11777" w:rsidP="0887DFF8" w:rsidRDefault="00D11777" w14:paraId="7EBB9248" w14:textId="36E3F7AD">
      <w:pPr>
        <w:spacing w:after="0" w:line="480" w:lineRule="auto"/>
        <w:ind w:firstLine="720"/>
        <w:textAlignment w:val="baseline"/>
        <w:rPr>
          <w:ins w:author="Guess, Dara R." w:date="2021-07-27T21:14:29.959Z" w:id="1179223021"/>
          <w:rFonts w:ascii="Times New Roman" w:hAnsi="Times New Roman" w:eastAsia="Times New Roman" w:cs="Times New Roman"/>
          <w:b w:val="1"/>
          <w:bCs w:val="1"/>
          <w:sz w:val="24"/>
          <w:szCs w:val="24"/>
        </w:rPr>
      </w:pPr>
      <w:ins w:author="Guess, Dara R." w:date="2021-07-27T21:13:43.322Z" w:id="98848145">
        <w:r w:rsidRPr="0887DFF8" w:rsidR="0EAD4CFB">
          <w:rPr>
            <w:rFonts w:ascii="Times New Roman" w:hAnsi="Times New Roman" w:eastAsia="Times New Roman" w:cs="Times New Roman"/>
            <w:b w:val="1"/>
            <w:bCs w:val="1"/>
            <w:sz w:val="24"/>
            <w:szCs w:val="24"/>
          </w:rPr>
          <w:t>Insert “</w:t>
        </w:r>
      </w:ins>
      <w:commentRangeStart w:id="203266362"/>
      <w:ins w:author="Guess, Dara R." w:date="2021-07-27T21:13:43.322Z" w:id="1600764552">
        <w:r w:rsidRPr="0887DFF8" w:rsidR="0EAD4CFB">
          <w:rPr>
            <w:rFonts w:ascii="Times New Roman" w:hAnsi="Times New Roman" w:eastAsia="Times New Roman" w:cs="Times New Roman"/>
            <w:b w:val="1"/>
            <w:bCs w:val="1"/>
            <w:sz w:val="24"/>
            <w:szCs w:val="24"/>
          </w:rPr>
          <w:t>Figure 1</w:t>
        </w:r>
      </w:ins>
      <w:ins w:author="Guess, Dara R." w:date="2021-07-27T21:14:19.577Z" w:id="835865578">
        <w:r w:rsidRPr="0887DFF8" w:rsidR="0EAD4CFB">
          <w:rPr>
            <w:rFonts w:ascii="Times New Roman" w:hAnsi="Times New Roman" w:eastAsia="Times New Roman" w:cs="Times New Roman"/>
            <w:b w:val="1"/>
            <w:bCs w:val="1"/>
            <w:sz w:val="24"/>
            <w:szCs w:val="24"/>
          </w:rPr>
          <w:t>: Active Duty and Veteran</w:t>
        </w:r>
        <w:r w:rsidRPr="0887DFF8" w:rsidR="0EAD4CFB">
          <w:rPr>
            <w:rFonts w:ascii="Times New Roman" w:hAnsi="Times New Roman" w:eastAsia="Times New Roman" w:cs="Times New Roman"/>
            <w:b w:val="1"/>
            <w:bCs w:val="1"/>
            <w:sz w:val="24"/>
            <w:szCs w:val="24"/>
          </w:rPr>
          <w:t xml:space="preserve"> Experience</w:t>
        </w:r>
      </w:ins>
      <w:ins w:author="Guess, Dara R." w:date="2021-07-27T21:15:13.159Z" w:id="312573829">
        <w:r w:rsidRPr="0887DFF8" w:rsidR="769F89D0">
          <w:rPr>
            <w:rFonts w:ascii="Times New Roman" w:hAnsi="Times New Roman" w:eastAsia="Times New Roman" w:cs="Times New Roman"/>
            <w:b w:val="1"/>
            <w:bCs w:val="1"/>
            <w:sz w:val="24"/>
            <w:szCs w:val="24"/>
          </w:rPr>
          <w:t>: Integrated Approach</w:t>
        </w:r>
      </w:ins>
      <w:commentRangeEnd w:id="203266362"/>
      <w:r>
        <w:rPr>
          <w:rStyle w:val="CommentReference"/>
        </w:rPr>
        <w:commentReference w:id="203266362"/>
      </w:r>
      <w:ins w:author="Guess, Dara R." w:date="2021-07-27T21:13:43.322Z" w:id="444099870">
        <w:r w:rsidRPr="0887DFF8" w:rsidR="0EAD4CFB">
          <w:rPr>
            <w:rFonts w:ascii="Times New Roman" w:hAnsi="Times New Roman" w:eastAsia="Times New Roman" w:cs="Times New Roman"/>
            <w:b w:val="1"/>
            <w:bCs w:val="1"/>
            <w:sz w:val="24"/>
            <w:szCs w:val="24"/>
          </w:rPr>
          <w:t>”</w:t>
        </w:r>
      </w:ins>
    </w:p>
    <w:p w:rsidR="0887DFF8" w:rsidP="0887DFF8" w:rsidRDefault="0887DFF8" w14:paraId="1C7D2071" w14:textId="234953AB">
      <w:pPr>
        <w:pStyle w:val="Normal"/>
        <w:spacing w:after="0" w:line="480" w:lineRule="auto"/>
        <w:ind w:firstLine="720"/>
        <w:rPr>
          <w:rFonts w:ascii="Times New Roman" w:hAnsi="Times New Roman" w:eastAsia="Times New Roman" w:cs="Times New Roman"/>
          <w:b w:val="1"/>
          <w:bCs w:val="1"/>
          <w:sz w:val="24"/>
          <w:szCs w:val="24"/>
        </w:rPr>
      </w:pPr>
    </w:p>
    <w:p w:rsidRPr="00C35156" w:rsidR="001E7020" w:rsidP="00430165" w:rsidRDefault="001E7020" w14:paraId="7AEADBBC" w14:textId="77777777">
      <w:pPr>
        <w:spacing w:after="0" w:line="480" w:lineRule="auto"/>
        <w:textAlignment w:val="baseline"/>
        <w:rPr>
          <w:rFonts w:ascii="Times New Roman" w:hAnsi="Times New Roman" w:eastAsia="Times New Roman" w:cs="Times New Roman"/>
          <w:b/>
          <w:bCs/>
          <w:sz w:val="24"/>
          <w:szCs w:val="24"/>
        </w:rPr>
      </w:pPr>
      <w:r w:rsidRPr="00C35156">
        <w:rPr>
          <w:rFonts w:ascii="Times New Roman" w:hAnsi="Times New Roman" w:eastAsia="Times New Roman" w:cs="Times New Roman"/>
          <w:b/>
          <w:bCs/>
          <w:sz w:val="24"/>
          <w:szCs w:val="24"/>
        </w:rPr>
        <w:t>Program Modifications Due to COVID-19 </w:t>
      </w:r>
    </w:p>
    <w:p w:rsidRPr="00C35156" w:rsidR="001E7020" w:rsidP="00430165" w:rsidRDefault="001E7020" w14:paraId="1EFCA612" w14:textId="49AF3149">
      <w:pPr>
        <w:spacing w:after="0" w:line="480" w:lineRule="auto"/>
        <w:textAlignment w:val="baseline"/>
        <w:rPr>
          <w:rFonts w:ascii="Times New Roman" w:hAnsi="Times New Roman" w:eastAsia="Times New Roman" w:cs="Times New Roman"/>
          <w:sz w:val="24"/>
          <w:szCs w:val="24"/>
          <w:vertAlign w:val="superscript"/>
        </w:rPr>
      </w:pPr>
      <w:r w:rsidRPr="00C35156">
        <w:rPr>
          <w:rFonts w:ascii="Times New Roman" w:hAnsi="Times New Roman" w:eastAsia="Times New Roman" w:cs="Times New Roman"/>
          <w:sz w:val="24"/>
          <w:szCs w:val="24"/>
        </w:rPr>
        <w:t xml:space="preserve">              The </w:t>
      </w:r>
      <w:r w:rsidRPr="00C35156" w:rsidR="725C1FE9">
        <w:rPr>
          <w:rFonts w:ascii="Times New Roman" w:hAnsi="Times New Roman" w:eastAsia="Times New Roman" w:cs="Times New Roman"/>
          <w:sz w:val="24"/>
          <w:szCs w:val="24"/>
        </w:rPr>
        <w:t xml:space="preserve">onset </w:t>
      </w:r>
      <w:r w:rsidRPr="00C35156">
        <w:rPr>
          <w:rFonts w:ascii="Times New Roman" w:hAnsi="Times New Roman" w:eastAsia="Times New Roman" w:cs="Times New Roman"/>
          <w:sz w:val="24"/>
          <w:szCs w:val="24"/>
        </w:rPr>
        <w:t xml:space="preserve">of COVID-19 </w:t>
      </w:r>
      <w:r w:rsidRPr="00C35156" w:rsidR="725C1FE9">
        <w:rPr>
          <w:rFonts w:ascii="Times New Roman" w:hAnsi="Times New Roman" w:eastAsia="Times New Roman" w:cs="Times New Roman"/>
          <w:sz w:val="24"/>
          <w:szCs w:val="24"/>
        </w:rPr>
        <w:t xml:space="preserve">in early 2020 </w:t>
      </w:r>
      <w:r w:rsidRPr="00C35156">
        <w:rPr>
          <w:rFonts w:ascii="Times New Roman" w:hAnsi="Times New Roman" w:eastAsia="Times New Roman" w:cs="Times New Roman"/>
          <w:sz w:val="24"/>
          <w:szCs w:val="24"/>
        </w:rPr>
        <w:t xml:space="preserve">required changes at the Tampa </w:t>
      </w:r>
      <w:r w:rsidRPr="00C35156" w:rsidR="004C4ABD">
        <w:rPr>
          <w:rFonts w:ascii="Times New Roman" w:hAnsi="Times New Roman" w:eastAsia="Times New Roman" w:cs="Times New Roman"/>
          <w:sz w:val="24"/>
          <w:szCs w:val="24"/>
        </w:rPr>
        <w:t xml:space="preserve">VA Medical Center. The </w:t>
      </w:r>
      <w:r w:rsidRPr="00C35156">
        <w:rPr>
          <w:rFonts w:ascii="Times New Roman" w:hAnsi="Times New Roman" w:eastAsia="Times New Roman" w:cs="Times New Roman"/>
          <w:sz w:val="24"/>
          <w:szCs w:val="24"/>
        </w:rPr>
        <w:t>PREP</w:t>
      </w:r>
      <w:r w:rsidRPr="00C35156" w:rsidR="00AE481A">
        <w:rPr>
          <w:rFonts w:ascii="Times New Roman" w:hAnsi="Times New Roman" w:eastAsia="Times New Roman" w:cs="Times New Roman"/>
          <w:sz w:val="24"/>
          <w:szCs w:val="24"/>
        </w:rPr>
        <w:t xml:space="preserve"> inpatients were discharged</w:t>
      </w:r>
      <w:r w:rsidRPr="00C35156">
        <w:rPr>
          <w:rFonts w:ascii="Times New Roman" w:hAnsi="Times New Roman" w:eastAsia="Times New Roman" w:cs="Times New Roman"/>
          <w:sz w:val="24"/>
          <w:szCs w:val="24"/>
        </w:rPr>
        <w:t xml:space="preserve"> home to be with </w:t>
      </w:r>
      <w:r w:rsidRPr="00C35156" w:rsidR="004C4ABD">
        <w:rPr>
          <w:rFonts w:ascii="Times New Roman" w:hAnsi="Times New Roman" w:eastAsia="Times New Roman" w:cs="Times New Roman"/>
          <w:sz w:val="24"/>
          <w:szCs w:val="24"/>
        </w:rPr>
        <w:t xml:space="preserve">their families, </w:t>
      </w:r>
      <w:r w:rsidRPr="00C35156">
        <w:rPr>
          <w:rFonts w:ascii="Times New Roman" w:hAnsi="Times New Roman" w:eastAsia="Times New Roman" w:cs="Times New Roman"/>
          <w:sz w:val="24"/>
          <w:szCs w:val="24"/>
        </w:rPr>
        <w:t>continuing their established treatment as outpatients. During this time period, VA telecommunication platforms were being established and modified to meet the </w:t>
      </w:r>
      <w:r w:rsidRPr="00C35156" w:rsidR="00AE481A">
        <w:rPr>
          <w:rFonts w:ascii="Times New Roman" w:hAnsi="Times New Roman" w:eastAsia="Times New Roman" w:cs="Times New Roman"/>
          <w:sz w:val="24"/>
          <w:szCs w:val="24"/>
        </w:rPr>
        <w:t>ever-increasing</w:t>
      </w:r>
      <w:r w:rsidRPr="00C35156">
        <w:rPr>
          <w:rFonts w:ascii="Times New Roman" w:hAnsi="Times New Roman" w:eastAsia="Times New Roman" w:cs="Times New Roman"/>
          <w:sz w:val="24"/>
          <w:szCs w:val="24"/>
        </w:rPr>
        <w:t xml:space="preserve"> demand</w:t>
      </w:r>
      <w:r w:rsidRPr="00C35156" w:rsidR="1682DE44">
        <w:rPr>
          <w:rFonts w:ascii="Times New Roman" w:hAnsi="Times New Roman" w:eastAsia="Times New Roman" w:cs="Times New Roman"/>
          <w:sz w:val="24"/>
          <w:szCs w:val="24"/>
        </w:rPr>
        <w:t>s</w:t>
      </w:r>
      <w:r w:rsidRPr="00C35156">
        <w:rPr>
          <w:rFonts w:ascii="Times New Roman" w:hAnsi="Times New Roman" w:eastAsia="Times New Roman" w:cs="Times New Roman"/>
          <w:sz w:val="24"/>
          <w:szCs w:val="24"/>
        </w:rPr>
        <w:t xml:space="preserve"> of staff working remotely</w:t>
      </w:r>
      <w:r w:rsidRPr="00C35156" w:rsidR="41E871A1">
        <w:rPr>
          <w:rFonts w:ascii="Times New Roman" w:hAnsi="Times New Roman" w:eastAsia="Times New Roman" w:cs="Times New Roman"/>
          <w:sz w:val="24"/>
          <w:szCs w:val="24"/>
        </w:rPr>
        <w:t xml:space="preserve"> while</w:t>
      </w:r>
      <w:r w:rsidRPr="00C35156">
        <w:rPr>
          <w:rFonts w:ascii="Times New Roman" w:hAnsi="Times New Roman" w:eastAsia="Times New Roman" w:cs="Times New Roman"/>
          <w:sz w:val="24"/>
          <w:szCs w:val="24"/>
        </w:rPr>
        <w:t xml:space="preserve"> </w:t>
      </w:r>
      <w:r w:rsidRPr="00C35156" w:rsidR="00B53F84">
        <w:rPr>
          <w:rFonts w:ascii="Times New Roman" w:hAnsi="Times New Roman" w:eastAsia="Times New Roman" w:cs="Times New Roman"/>
          <w:sz w:val="24"/>
          <w:szCs w:val="24"/>
        </w:rPr>
        <w:t xml:space="preserve">continuing to </w:t>
      </w:r>
      <w:r w:rsidRPr="00C35156">
        <w:rPr>
          <w:rFonts w:ascii="Times New Roman" w:hAnsi="Times New Roman" w:eastAsia="Times New Roman" w:cs="Times New Roman"/>
          <w:sz w:val="24"/>
          <w:szCs w:val="24"/>
        </w:rPr>
        <w:t xml:space="preserve">treat </w:t>
      </w:r>
      <w:r w:rsidRPr="00C35156" w:rsidR="004C4ABD">
        <w:rPr>
          <w:rFonts w:ascii="Times New Roman" w:hAnsi="Times New Roman" w:eastAsia="Times New Roman" w:cs="Times New Roman"/>
          <w:sz w:val="24"/>
          <w:szCs w:val="24"/>
        </w:rPr>
        <w:t xml:space="preserve">patients via </w:t>
      </w:r>
      <w:r w:rsidRPr="00C35156" w:rsidR="1682DE44">
        <w:rPr>
          <w:rFonts w:ascii="Times New Roman" w:hAnsi="Times New Roman" w:eastAsia="Times New Roman" w:cs="Times New Roman"/>
          <w:sz w:val="24"/>
          <w:szCs w:val="24"/>
        </w:rPr>
        <w:t>t</w:t>
      </w:r>
      <w:r w:rsidRPr="00C35156" w:rsidR="004C4ABD">
        <w:rPr>
          <w:rFonts w:ascii="Times New Roman" w:hAnsi="Times New Roman" w:eastAsia="Times New Roman" w:cs="Times New Roman"/>
          <w:sz w:val="24"/>
          <w:szCs w:val="24"/>
        </w:rPr>
        <w:t>elemedicine</w:t>
      </w:r>
      <w:r w:rsidRPr="00C35156" w:rsidR="1DC783A1">
        <w:rPr>
          <w:rFonts w:ascii="Times New Roman" w:hAnsi="Times New Roman" w:eastAsia="Times New Roman" w:cs="Times New Roman"/>
          <w:sz w:val="24"/>
          <w:szCs w:val="24"/>
        </w:rPr>
        <w:t xml:space="preserve">. The use of telehealth technologies </w:t>
      </w:r>
      <w:r w:rsidRPr="00C35156" w:rsidR="58A6973A">
        <w:rPr>
          <w:rFonts w:ascii="Times New Roman" w:hAnsi="Times New Roman" w:eastAsia="Times New Roman" w:cs="Times New Roman"/>
          <w:sz w:val="24"/>
          <w:szCs w:val="24"/>
        </w:rPr>
        <w:t>is an</w:t>
      </w:r>
      <w:r w:rsidRPr="00C35156" w:rsidR="1DC783A1">
        <w:rPr>
          <w:rFonts w:ascii="Times New Roman" w:hAnsi="Times New Roman" w:eastAsia="Times New Roman" w:cs="Times New Roman"/>
          <w:sz w:val="24"/>
          <w:szCs w:val="24"/>
        </w:rPr>
        <w:t xml:space="preserve"> </w:t>
      </w:r>
      <w:r w:rsidRPr="00C35156" w:rsidR="026C5CD8">
        <w:rPr>
          <w:rFonts w:ascii="Times New Roman" w:hAnsi="Times New Roman" w:eastAsia="Times New Roman" w:cs="Times New Roman"/>
          <w:sz w:val="24"/>
          <w:szCs w:val="24"/>
        </w:rPr>
        <w:t>invaluable tool</w:t>
      </w:r>
      <w:r w:rsidRPr="00C35156" w:rsidR="1DC783A1">
        <w:rPr>
          <w:rFonts w:ascii="Times New Roman" w:hAnsi="Times New Roman" w:eastAsia="Times New Roman" w:cs="Times New Roman"/>
          <w:sz w:val="24"/>
          <w:szCs w:val="24"/>
        </w:rPr>
        <w:t xml:space="preserve"> in providing health services and meeting the needs of patients</w:t>
      </w:r>
      <w:r w:rsidRPr="00C35156" w:rsidR="2C80106D">
        <w:rPr>
          <w:rFonts w:ascii="Times New Roman" w:hAnsi="Times New Roman" w:eastAsia="Times New Roman" w:cs="Times New Roman"/>
          <w:sz w:val="24"/>
          <w:szCs w:val="24"/>
        </w:rPr>
        <w:t>,</w:t>
      </w:r>
      <w:r w:rsidRPr="00C35156" w:rsidR="1DC783A1">
        <w:rPr>
          <w:rFonts w:ascii="Times New Roman" w:hAnsi="Times New Roman" w:eastAsia="Times New Roman" w:cs="Times New Roman"/>
          <w:sz w:val="24"/>
          <w:szCs w:val="24"/>
        </w:rPr>
        <w:t xml:space="preserve"> while avoiding </w:t>
      </w:r>
      <w:r w:rsidRPr="00C35156" w:rsidR="0DCD116E">
        <w:rPr>
          <w:rFonts w:ascii="Times New Roman" w:hAnsi="Times New Roman" w:eastAsia="Times New Roman" w:cs="Times New Roman"/>
          <w:sz w:val="24"/>
          <w:szCs w:val="24"/>
        </w:rPr>
        <w:t xml:space="preserve">direct contact in effort to </w:t>
      </w:r>
      <w:r w:rsidRPr="00C35156" w:rsidR="4C732224">
        <w:rPr>
          <w:rFonts w:ascii="Times New Roman" w:hAnsi="Times New Roman" w:eastAsia="Times New Roman" w:cs="Times New Roman"/>
          <w:sz w:val="24"/>
          <w:szCs w:val="24"/>
        </w:rPr>
        <w:t>mitigate</w:t>
      </w:r>
      <w:r w:rsidRPr="00C35156" w:rsidR="0DCD116E">
        <w:rPr>
          <w:rFonts w:ascii="Times New Roman" w:hAnsi="Times New Roman" w:eastAsia="Times New Roman" w:cs="Times New Roman"/>
          <w:sz w:val="24"/>
          <w:szCs w:val="24"/>
        </w:rPr>
        <w:t xml:space="preserve"> the risk of COVID 19</w:t>
      </w:r>
      <w:r w:rsidRPr="00C35156" w:rsidR="000202A1">
        <w:rPr>
          <w:rFonts w:ascii="Times New Roman" w:hAnsi="Times New Roman" w:eastAsia="Times New Roman" w:cs="Times New Roman"/>
          <w:sz w:val="24"/>
          <w:szCs w:val="24"/>
        </w:rPr>
        <w:t>.</w:t>
      </w:r>
      <w:r w:rsidRPr="00C35156" w:rsidR="000202A1">
        <w:rPr>
          <w:rFonts w:ascii="Times New Roman" w:hAnsi="Times New Roman" w:eastAsia="Times New Roman" w:cs="Times New Roman"/>
          <w:sz w:val="24"/>
          <w:szCs w:val="24"/>
          <w:vertAlign w:val="superscript"/>
        </w:rPr>
        <w:t>9</w:t>
      </w:r>
    </w:p>
    <w:p w:rsidRPr="00C35156" w:rsidR="00D11777" w:rsidP="00430165" w:rsidRDefault="001E7020" w14:paraId="6E47E560" w14:textId="5AD91C3C">
      <w:pPr>
        <w:spacing w:after="0" w:line="480" w:lineRule="auto"/>
        <w:textAlignment w:val="baseline"/>
        <w:rPr>
          <w:rFonts w:ascii="Times New Roman" w:hAnsi="Times New Roman" w:eastAsia="Times New Roman" w:cs="Times New Roman"/>
          <w:sz w:val="24"/>
          <w:szCs w:val="24"/>
        </w:rPr>
      </w:pPr>
      <w:r w:rsidRPr="00C35156">
        <w:rPr>
          <w:rFonts w:ascii="Times New Roman" w:hAnsi="Times New Roman" w:eastAsia="Times New Roman" w:cs="Times New Roman"/>
          <w:sz w:val="24"/>
          <w:szCs w:val="24"/>
        </w:rPr>
        <w:t xml:space="preserve">           When it became apparent that the pandemic was going to </w:t>
      </w:r>
      <w:r w:rsidRPr="00C35156" w:rsidR="00B53F84">
        <w:rPr>
          <w:rFonts w:ascii="Times New Roman" w:hAnsi="Times New Roman" w:eastAsia="Times New Roman" w:cs="Times New Roman"/>
          <w:sz w:val="24"/>
          <w:szCs w:val="24"/>
        </w:rPr>
        <w:t>continue</w:t>
      </w:r>
      <w:r w:rsidRPr="00C35156">
        <w:rPr>
          <w:rFonts w:ascii="Times New Roman" w:hAnsi="Times New Roman" w:eastAsia="Times New Roman" w:cs="Times New Roman"/>
          <w:sz w:val="24"/>
          <w:szCs w:val="24"/>
        </w:rPr>
        <w:t> longer than originally anticipated, a virtual intensive outpatient PREP program was established</w:t>
      </w:r>
      <w:r w:rsidRPr="00C35156" w:rsidR="00294A74">
        <w:rPr>
          <w:rFonts w:ascii="Times New Roman" w:hAnsi="Times New Roman" w:eastAsia="Times New Roman" w:cs="Times New Roman"/>
          <w:sz w:val="24"/>
          <w:szCs w:val="24"/>
        </w:rPr>
        <w:t xml:space="preserve"> in </w:t>
      </w:r>
      <w:r w:rsidRPr="00C35156" w:rsidR="1F0E782B">
        <w:rPr>
          <w:rFonts w:ascii="Times New Roman" w:hAnsi="Times New Roman" w:eastAsia="Times New Roman" w:cs="Times New Roman"/>
          <w:sz w:val="24"/>
          <w:szCs w:val="24"/>
        </w:rPr>
        <w:t>July 2020</w:t>
      </w:r>
      <w:r w:rsidRPr="00C35156">
        <w:rPr>
          <w:rFonts w:ascii="Times New Roman" w:hAnsi="Times New Roman" w:eastAsia="Times New Roman" w:cs="Times New Roman"/>
          <w:sz w:val="24"/>
          <w:szCs w:val="24"/>
        </w:rPr>
        <w:t>. By the end of September 2020, this virtual program had provided service to</w:t>
      </w:r>
      <w:r w:rsidRPr="00C35156" w:rsidR="00967159">
        <w:rPr>
          <w:rFonts w:ascii="Times New Roman" w:hAnsi="Times New Roman" w:eastAsia="Times New Roman" w:cs="Times New Roman"/>
          <w:sz w:val="24"/>
          <w:szCs w:val="24"/>
        </w:rPr>
        <w:t xml:space="preserve"> </w:t>
      </w:r>
      <w:r w:rsidRPr="00C35156">
        <w:rPr>
          <w:rFonts w:ascii="Times New Roman" w:hAnsi="Times New Roman" w:eastAsia="Times New Roman" w:cs="Times New Roman"/>
          <w:sz w:val="24"/>
          <w:szCs w:val="24"/>
        </w:rPr>
        <w:t xml:space="preserve">12 </w:t>
      </w:r>
      <w:r w:rsidRPr="00C35156" w:rsidR="007C7EED">
        <w:rPr>
          <w:rFonts w:ascii="Times New Roman" w:hAnsi="Times New Roman" w:eastAsia="Times New Roman" w:cs="Times New Roman"/>
          <w:sz w:val="24"/>
          <w:szCs w:val="24"/>
        </w:rPr>
        <w:t xml:space="preserve">virtual </w:t>
      </w:r>
      <w:r w:rsidRPr="00C35156">
        <w:rPr>
          <w:rFonts w:ascii="Times New Roman" w:hAnsi="Times New Roman" w:eastAsia="Times New Roman" w:cs="Times New Roman"/>
          <w:sz w:val="24"/>
          <w:szCs w:val="24"/>
        </w:rPr>
        <w:t xml:space="preserve">patients. There </w:t>
      </w:r>
      <w:r w:rsidRPr="00C35156" w:rsidR="00271088">
        <w:rPr>
          <w:rFonts w:ascii="Times New Roman" w:hAnsi="Times New Roman" w:eastAsia="Times New Roman" w:cs="Times New Roman"/>
          <w:sz w:val="24"/>
          <w:szCs w:val="24"/>
        </w:rPr>
        <w:t xml:space="preserve">were </w:t>
      </w:r>
      <w:r w:rsidRPr="00C35156">
        <w:rPr>
          <w:rFonts w:ascii="Times New Roman" w:hAnsi="Times New Roman" w:eastAsia="Times New Roman" w:cs="Times New Roman"/>
          <w:sz w:val="24"/>
          <w:szCs w:val="24"/>
        </w:rPr>
        <w:t>some unique challenges in th</w:t>
      </w:r>
      <w:r w:rsidRPr="00C35156" w:rsidR="0E2A61BD">
        <w:rPr>
          <w:rFonts w:ascii="Times New Roman" w:hAnsi="Times New Roman" w:eastAsia="Times New Roman" w:cs="Times New Roman"/>
          <w:sz w:val="24"/>
          <w:szCs w:val="24"/>
        </w:rPr>
        <w:t>e</w:t>
      </w:r>
      <w:r w:rsidRPr="00C35156">
        <w:rPr>
          <w:rFonts w:ascii="Times New Roman" w:hAnsi="Times New Roman" w:eastAsia="Times New Roman" w:cs="Times New Roman"/>
          <w:sz w:val="24"/>
          <w:szCs w:val="24"/>
        </w:rPr>
        <w:t xml:space="preserve"> virtual outpatient program. An </w:t>
      </w:r>
      <w:r w:rsidRPr="00C35156" w:rsidR="003A165D">
        <w:rPr>
          <w:rFonts w:ascii="Times New Roman" w:hAnsi="Times New Roman" w:eastAsia="Times New Roman" w:cs="Times New Roman"/>
          <w:sz w:val="24"/>
          <w:szCs w:val="24"/>
        </w:rPr>
        <w:t xml:space="preserve">immediate primary challenge </w:t>
      </w:r>
      <w:r w:rsidRPr="00C35156" w:rsidR="00992D8D">
        <w:rPr>
          <w:rFonts w:ascii="Times New Roman" w:hAnsi="Times New Roman" w:eastAsia="Times New Roman" w:cs="Times New Roman"/>
          <w:sz w:val="24"/>
          <w:szCs w:val="24"/>
        </w:rPr>
        <w:t xml:space="preserve">was to </w:t>
      </w:r>
      <w:r w:rsidRPr="00C35156" w:rsidR="009E1B5B">
        <w:rPr>
          <w:rFonts w:ascii="Times New Roman" w:hAnsi="Times New Roman" w:eastAsia="Times New Roman" w:cs="Times New Roman"/>
          <w:sz w:val="24"/>
          <w:szCs w:val="24"/>
        </w:rPr>
        <w:t xml:space="preserve">assist </w:t>
      </w:r>
      <w:r w:rsidRPr="00C35156" w:rsidR="005B1B06">
        <w:rPr>
          <w:rFonts w:ascii="Times New Roman" w:hAnsi="Times New Roman" w:eastAsia="Times New Roman" w:cs="Times New Roman"/>
          <w:sz w:val="24"/>
          <w:szCs w:val="24"/>
        </w:rPr>
        <w:t>patients</w:t>
      </w:r>
      <w:r w:rsidRPr="00C35156">
        <w:rPr>
          <w:rFonts w:ascii="Times New Roman" w:hAnsi="Times New Roman" w:eastAsia="Times New Roman" w:cs="Times New Roman"/>
          <w:sz w:val="24"/>
          <w:szCs w:val="24"/>
        </w:rPr>
        <w:t xml:space="preserve"> </w:t>
      </w:r>
      <w:r w:rsidRPr="00C35156" w:rsidR="009E1B5B">
        <w:rPr>
          <w:rFonts w:ascii="Times New Roman" w:hAnsi="Times New Roman" w:eastAsia="Times New Roman" w:cs="Times New Roman"/>
          <w:sz w:val="24"/>
          <w:szCs w:val="24"/>
        </w:rPr>
        <w:t xml:space="preserve">in dealing with competing </w:t>
      </w:r>
      <w:r w:rsidRPr="00C35156" w:rsidR="00A02E69">
        <w:rPr>
          <w:rFonts w:ascii="Times New Roman" w:hAnsi="Times New Roman" w:eastAsia="Times New Roman" w:cs="Times New Roman"/>
          <w:sz w:val="24"/>
          <w:szCs w:val="24"/>
        </w:rPr>
        <w:t xml:space="preserve">personal </w:t>
      </w:r>
      <w:r w:rsidRPr="00C35156" w:rsidR="009E1B5B">
        <w:rPr>
          <w:rFonts w:ascii="Times New Roman" w:hAnsi="Times New Roman" w:eastAsia="Times New Roman" w:cs="Times New Roman"/>
          <w:sz w:val="24"/>
          <w:szCs w:val="24"/>
        </w:rPr>
        <w:t xml:space="preserve">demands </w:t>
      </w:r>
      <w:r w:rsidRPr="00C35156" w:rsidR="00382EA8">
        <w:rPr>
          <w:rFonts w:ascii="Times New Roman" w:hAnsi="Times New Roman" w:eastAsia="Times New Roman" w:cs="Times New Roman"/>
          <w:sz w:val="24"/>
          <w:szCs w:val="24"/>
        </w:rPr>
        <w:t>for their time and attention</w:t>
      </w:r>
      <w:r w:rsidRPr="00C35156" w:rsidR="00CC7A27">
        <w:rPr>
          <w:rFonts w:ascii="Times New Roman" w:hAnsi="Times New Roman" w:eastAsia="Times New Roman" w:cs="Times New Roman"/>
          <w:sz w:val="24"/>
          <w:szCs w:val="24"/>
        </w:rPr>
        <w:t>,</w:t>
      </w:r>
      <w:r w:rsidRPr="00C35156" w:rsidR="00382EA8">
        <w:rPr>
          <w:rFonts w:ascii="Times New Roman" w:hAnsi="Times New Roman" w:eastAsia="Times New Roman" w:cs="Times New Roman"/>
          <w:sz w:val="24"/>
          <w:szCs w:val="24"/>
        </w:rPr>
        <w:t xml:space="preserve"> </w:t>
      </w:r>
      <w:r w:rsidRPr="00C35156" w:rsidR="00AE481A">
        <w:rPr>
          <w:rFonts w:ascii="Times New Roman" w:hAnsi="Times New Roman" w:eastAsia="Times New Roman" w:cs="Times New Roman"/>
          <w:sz w:val="24"/>
          <w:szCs w:val="24"/>
        </w:rPr>
        <w:t xml:space="preserve">such as work, </w:t>
      </w:r>
      <w:r w:rsidRPr="00C35156">
        <w:rPr>
          <w:rFonts w:ascii="Times New Roman" w:hAnsi="Times New Roman" w:eastAsia="Times New Roman" w:cs="Times New Roman"/>
          <w:sz w:val="24"/>
          <w:szCs w:val="24"/>
        </w:rPr>
        <w:t>appointments with outside community medical providers, surgeries</w:t>
      </w:r>
      <w:r w:rsidRPr="00C35156" w:rsidR="00B77594">
        <w:rPr>
          <w:rFonts w:ascii="Times New Roman" w:hAnsi="Times New Roman" w:eastAsia="Times New Roman" w:cs="Times New Roman"/>
          <w:sz w:val="24"/>
          <w:szCs w:val="24"/>
        </w:rPr>
        <w:t>,</w:t>
      </w:r>
      <w:r w:rsidRPr="00C35156">
        <w:rPr>
          <w:rFonts w:ascii="Times New Roman" w:hAnsi="Times New Roman" w:eastAsia="Times New Roman" w:cs="Times New Roman"/>
          <w:sz w:val="24"/>
          <w:szCs w:val="24"/>
        </w:rPr>
        <w:t xml:space="preserve"> new injuries</w:t>
      </w:r>
      <w:r w:rsidRPr="00C35156" w:rsidR="00670C32">
        <w:rPr>
          <w:rFonts w:ascii="Times New Roman" w:hAnsi="Times New Roman" w:eastAsia="Times New Roman" w:cs="Times New Roman"/>
          <w:sz w:val="24"/>
          <w:szCs w:val="24"/>
        </w:rPr>
        <w:t>,</w:t>
      </w:r>
      <w:r w:rsidRPr="00C35156">
        <w:rPr>
          <w:rFonts w:ascii="Times New Roman" w:hAnsi="Times New Roman" w:eastAsia="Times New Roman" w:cs="Times New Roman"/>
          <w:sz w:val="24"/>
          <w:szCs w:val="24"/>
        </w:rPr>
        <w:t> family, children </w:t>
      </w:r>
      <w:r w:rsidRPr="00C35156" w:rsidR="00A02E69">
        <w:rPr>
          <w:rFonts w:ascii="Times New Roman" w:hAnsi="Times New Roman" w:eastAsia="Times New Roman" w:cs="Times New Roman"/>
          <w:sz w:val="24"/>
          <w:szCs w:val="24"/>
        </w:rPr>
        <w:t xml:space="preserve">- </w:t>
      </w:r>
      <w:r w:rsidRPr="00C35156">
        <w:rPr>
          <w:rFonts w:ascii="Times New Roman" w:hAnsi="Times New Roman" w:eastAsia="Times New Roman" w:cs="Times New Roman"/>
          <w:sz w:val="24"/>
          <w:szCs w:val="24"/>
        </w:rPr>
        <w:t xml:space="preserve">including home schooling </w:t>
      </w:r>
      <w:r w:rsidRPr="00C35156" w:rsidR="00867E48">
        <w:rPr>
          <w:rFonts w:ascii="Times New Roman" w:hAnsi="Times New Roman" w:eastAsia="Times New Roman" w:cs="Times New Roman"/>
          <w:sz w:val="24"/>
          <w:szCs w:val="24"/>
        </w:rPr>
        <w:t xml:space="preserve">and </w:t>
      </w:r>
      <w:r w:rsidRPr="00C35156">
        <w:rPr>
          <w:rFonts w:ascii="Times New Roman" w:hAnsi="Times New Roman" w:eastAsia="Times New Roman" w:cs="Times New Roman"/>
          <w:sz w:val="24"/>
          <w:szCs w:val="24"/>
        </w:rPr>
        <w:t>house</w:t>
      </w:r>
      <w:r w:rsidRPr="00C35156" w:rsidR="00227B3A">
        <w:rPr>
          <w:rFonts w:ascii="Times New Roman" w:hAnsi="Times New Roman" w:eastAsia="Times New Roman" w:cs="Times New Roman"/>
          <w:sz w:val="24"/>
          <w:szCs w:val="24"/>
        </w:rPr>
        <w:t xml:space="preserve"> o</w:t>
      </w:r>
      <w:r w:rsidRPr="00C35156" w:rsidR="00867E48">
        <w:rPr>
          <w:rFonts w:ascii="Times New Roman" w:hAnsi="Times New Roman" w:eastAsia="Times New Roman" w:cs="Times New Roman"/>
          <w:sz w:val="24"/>
          <w:szCs w:val="24"/>
        </w:rPr>
        <w:t>r</w:t>
      </w:r>
      <w:r w:rsidRPr="00C35156" w:rsidR="00227B3A">
        <w:rPr>
          <w:rFonts w:ascii="Times New Roman" w:hAnsi="Times New Roman" w:eastAsia="Times New Roman" w:cs="Times New Roman"/>
          <w:sz w:val="24"/>
          <w:szCs w:val="24"/>
        </w:rPr>
        <w:t xml:space="preserve"> </w:t>
      </w:r>
      <w:r w:rsidRPr="00C35156">
        <w:rPr>
          <w:rFonts w:ascii="Times New Roman" w:hAnsi="Times New Roman" w:eastAsia="Times New Roman" w:cs="Times New Roman"/>
          <w:sz w:val="24"/>
          <w:szCs w:val="24"/>
        </w:rPr>
        <w:t>car needs (</w:t>
      </w:r>
      <w:r w:rsidRPr="00C35156" w:rsidR="008B0928">
        <w:rPr>
          <w:rFonts w:ascii="Times New Roman" w:hAnsi="Times New Roman" w:eastAsia="Times New Roman" w:cs="Times New Roman"/>
          <w:sz w:val="24"/>
          <w:szCs w:val="24"/>
        </w:rPr>
        <w:t xml:space="preserve">e.g., </w:t>
      </w:r>
      <w:r w:rsidRPr="00C35156">
        <w:rPr>
          <w:rFonts w:ascii="Times New Roman" w:hAnsi="Times New Roman" w:eastAsia="Times New Roman" w:cs="Times New Roman"/>
          <w:sz w:val="24"/>
          <w:szCs w:val="24"/>
        </w:rPr>
        <w:t xml:space="preserve">leaking roof, </w:t>
      </w:r>
      <w:r w:rsidRPr="00C35156" w:rsidR="00867E48">
        <w:rPr>
          <w:rFonts w:ascii="Times New Roman" w:hAnsi="Times New Roman" w:eastAsia="Times New Roman" w:cs="Times New Roman"/>
          <w:sz w:val="24"/>
          <w:szCs w:val="24"/>
        </w:rPr>
        <w:t>car maintenance</w:t>
      </w:r>
      <w:r w:rsidRPr="00C35156">
        <w:rPr>
          <w:rFonts w:ascii="Times New Roman" w:hAnsi="Times New Roman" w:eastAsia="Times New Roman" w:cs="Times New Roman"/>
          <w:sz w:val="24"/>
          <w:szCs w:val="24"/>
        </w:rPr>
        <w:t>). </w:t>
      </w:r>
    </w:p>
    <w:p w:rsidRPr="00C35156" w:rsidR="001E7020" w:rsidP="00D11777" w:rsidRDefault="00FF4B5D" w14:paraId="67B596F1" w14:textId="1F06148E">
      <w:pPr>
        <w:spacing w:after="0" w:line="480" w:lineRule="auto"/>
        <w:ind w:firstLine="720"/>
        <w:textAlignment w:val="baseline"/>
        <w:rPr>
          <w:rFonts w:ascii="Times New Roman" w:hAnsi="Times New Roman" w:eastAsia="Times New Roman" w:cs="Times New Roman"/>
          <w:sz w:val="24"/>
          <w:szCs w:val="24"/>
        </w:rPr>
      </w:pPr>
      <w:r w:rsidRPr="00C35156">
        <w:rPr>
          <w:rFonts w:ascii="Times New Roman" w:hAnsi="Times New Roman" w:eastAsia="Times New Roman" w:cs="Times New Roman"/>
          <w:sz w:val="24"/>
          <w:szCs w:val="24"/>
        </w:rPr>
        <w:t>With the</w:t>
      </w:r>
      <w:r w:rsidRPr="00C35156" w:rsidR="00D92BAE">
        <w:rPr>
          <w:rFonts w:ascii="Times New Roman" w:hAnsi="Times New Roman" w:eastAsia="Times New Roman" w:cs="Times New Roman"/>
          <w:sz w:val="24"/>
          <w:szCs w:val="24"/>
        </w:rPr>
        <w:t xml:space="preserve"> need to </w:t>
      </w:r>
      <w:r w:rsidRPr="00C35156">
        <w:rPr>
          <w:rFonts w:ascii="Times New Roman" w:hAnsi="Times New Roman" w:eastAsia="Times New Roman" w:cs="Times New Roman"/>
          <w:sz w:val="24"/>
          <w:szCs w:val="24"/>
        </w:rPr>
        <w:t>rel</w:t>
      </w:r>
      <w:r w:rsidRPr="00C35156" w:rsidR="00D92BAE">
        <w:rPr>
          <w:rFonts w:ascii="Times New Roman" w:hAnsi="Times New Roman" w:eastAsia="Times New Roman" w:cs="Times New Roman"/>
          <w:sz w:val="24"/>
          <w:szCs w:val="24"/>
        </w:rPr>
        <w:t>y</w:t>
      </w:r>
      <w:r w:rsidRPr="00C35156">
        <w:rPr>
          <w:rFonts w:ascii="Times New Roman" w:hAnsi="Times New Roman" w:eastAsia="Times New Roman" w:cs="Times New Roman"/>
          <w:sz w:val="24"/>
          <w:szCs w:val="24"/>
        </w:rPr>
        <w:t xml:space="preserve"> on virtual care, t</w:t>
      </w:r>
      <w:r w:rsidRPr="00C35156" w:rsidR="001E7020">
        <w:rPr>
          <w:rFonts w:ascii="Times New Roman" w:hAnsi="Times New Roman" w:eastAsia="Times New Roman" w:cs="Times New Roman"/>
          <w:sz w:val="24"/>
          <w:szCs w:val="24"/>
        </w:rPr>
        <w:t xml:space="preserve">he PREP </w:t>
      </w:r>
      <w:r w:rsidRPr="00C35156" w:rsidR="004A68DA">
        <w:rPr>
          <w:rFonts w:ascii="Times New Roman" w:hAnsi="Times New Roman" w:eastAsia="Times New Roman" w:cs="Times New Roman"/>
          <w:sz w:val="24"/>
          <w:szCs w:val="24"/>
        </w:rPr>
        <w:t xml:space="preserve">team members </w:t>
      </w:r>
      <w:r w:rsidRPr="00C35156" w:rsidR="00B53F84">
        <w:rPr>
          <w:rFonts w:ascii="Times New Roman" w:hAnsi="Times New Roman" w:eastAsia="Times New Roman" w:cs="Times New Roman"/>
          <w:sz w:val="24"/>
          <w:szCs w:val="24"/>
        </w:rPr>
        <w:t xml:space="preserve">encountered new </w:t>
      </w:r>
      <w:r w:rsidRPr="00C35156" w:rsidR="001E7020">
        <w:rPr>
          <w:rFonts w:ascii="Times New Roman" w:hAnsi="Times New Roman" w:eastAsia="Times New Roman" w:cs="Times New Roman"/>
          <w:sz w:val="24"/>
          <w:szCs w:val="24"/>
        </w:rPr>
        <w:t xml:space="preserve">experiences and </w:t>
      </w:r>
      <w:r w:rsidRPr="00C35156" w:rsidR="00AD732B">
        <w:rPr>
          <w:rFonts w:ascii="Times New Roman" w:hAnsi="Times New Roman" w:eastAsia="Times New Roman" w:cs="Times New Roman"/>
          <w:sz w:val="24"/>
          <w:szCs w:val="24"/>
        </w:rPr>
        <w:t>developed</w:t>
      </w:r>
      <w:r w:rsidRPr="00C35156" w:rsidR="00093650">
        <w:rPr>
          <w:rFonts w:ascii="Times New Roman" w:hAnsi="Times New Roman" w:eastAsia="Times New Roman" w:cs="Times New Roman"/>
          <w:sz w:val="24"/>
          <w:szCs w:val="24"/>
        </w:rPr>
        <w:t xml:space="preserve"> </w:t>
      </w:r>
      <w:r w:rsidRPr="00C35156" w:rsidR="001E7020">
        <w:rPr>
          <w:rFonts w:ascii="Times New Roman" w:hAnsi="Times New Roman" w:eastAsia="Times New Roman" w:cs="Times New Roman"/>
          <w:sz w:val="24"/>
          <w:szCs w:val="24"/>
        </w:rPr>
        <w:t>enhanced skill sets. The PREP staff identified </w:t>
      </w:r>
      <w:r w:rsidRPr="00C35156" w:rsidR="00401552">
        <w:rPr>
          <w:rFonts w:ascii="Times New Roman" w:hAnsi="Times New Roman" w:eastAsia="Times New Roman" w:cs="Times New Roman"/>
          <w:sz w:val="24"/>
          <w:szCs w:val="24"/>
        </w:rPr>
        <w:t xml:space="preserve">the need </w:t>
      </w:r>
      <w:r w:rsidRPr="00C35156" w:rsidR="005D121D">
        <w:rPr>
          <w:rFonts w:ascii="Times New Roman" w:hAnsi="Times New Roman" w:eastAsia="Times New Roman" w:cs="Times New Roman"/>
          <w:sz w:val="24"/>
          <w:szCs w:val="24"/>
        </w:rPr>
        <w:t xml:space="preserve">to accommodate </w:t>
      </w:r>
      <w:r w:rsidRPr="00C35156" w:rsidR="0087197B">
        <w:rPr>
          <w:rFonts w:ascii="Times New Roman" w:hAnsi="Times New Roman" w:eastAsia="Times New Roman" w:cs="Times New Roman"/>
          <w:sz w:val="24"/>
          <w:szCs w:val="24"/>
        </w:rPr>
        <w:t xml:space="preserve">the </w:t>
      </w:r>
      <w:r w:rsidRPr="00C35156" w:rsidR="00401552">
        <w:rPr>
          <w:rFonts w:ascii="Times New Roman" w:hAnsi="Times New Roman" w:eastAsia="Times New Roman" w:cs="Times New Roman"/>
          <w:sz w:val="24"/>
          <w:szCs w:val="24"/>
        </w:rPr>
        <w:t xml:space="preserve">increased time </w:t>
      </w:r>
      <w:r w:rsidRPr="00C35156" w:rsidR="005D121D">
        <w:rPr>
          <w:rFonts w:ascii="Times New Roman" w:hAnsi="Times New Roman" w:eastAsia="Times New Roman" w:cs="Times New Roman"/>
          <w:sz w:val="24"/>
          <w:szCs w:val="24"/>
        </w:rPr>
        <w:t xml:space="preserve">required by </w:t>
      </w:r>
      <w:r w:rsidRPr="00C35156" w:rsidR="00623ECB">
        <w:rPr>
          <w:rFonts w:ascii="Times New Roman" w:hAnsi="Times New Roman" w:eastAsia="Times New Roman" w:cs="Times New Roman"/>
          <w:sz w:val="24"/>
          <w:szCs w:val="24"/>
        </w:rPr>
        <w:t>virtual therapy</w:t>
      </w:r>
      <w:r w:rsidRPr="00C35156" w:rsidR="00B55882">
        <w:rPr>
          <w:rFonts w:ascii="Times New Roman" w:hAnsi="Times New Roman" w:eastAsia="Times New Roman" w:cs="Times New Roman"/>
          <w:sz w:val="24"/>
          <w:szCs w:val="24"/>
        </w:rPr>
        <w:t xml:space="preserve"> and its</w:t>
      </w:r>
      <w:r w:rsidRPr="00C35156" w:rsidR="001E7020">
        <w:rPr>
          <w:rFonts w:ascii="Times New Roman" w:hAnsi="Times New Roman" w:eastAsia="Times New Roman" w:cs="Times New Roman"/>
          <w:sz w:val="24"/>
          <w:szCs w:val="24"/>
        </w:rPr>
        <w:t xml:space="preserve"> logistical and </w:t>
      </w:r>
      <w:r w:rsidRPr="00C35156" w:rsidR="00B53F84">
        <w:rPr>
          <w:rFonts w:ascii="Times New Roman" w:hAnsi="Times New Roman" w:eastAsia="Times New Roman" w:cs="Times New Roman"/>
          <w:sz w:val="24"/>
          <w:szCs w:val="24"/>
        </w:rPr>
        <w:t xml:space="preserve">technical </w:t>
      </w:r>
      <w:r w:rsidRPr="00C35156" w:rsidR="001E7020">
        <w:rPr>
          <w:rFonts w:ascii="Times New Roman" w:hAnsi="Times New Roman" w:eastAsia="Times New Roman" w:cs="Times New Roman"/>
          <w:sz w:val="24"/>
          <w:szCs w:val="24"/>
        </w:rPr>
        <w:t xml:space="preserve">issues. Individual weekly rounds </w:t>
      </w:r>
      <w:r w:rsidRPr="00C35156" w:rsidR="000E2835">
        <w:rPr>
          <w:rFonts w:ascii="Times New Roman" w:hAnsi="Times New Roman" w:eastAsia="Times New Roman" w:cs="Times New Roman"/>
          <w:sz w:val="24"/>
          <w:szCs w:val="24"/>
        </w:rPr>
        <w:t xml:space="preserve">were </w:t>
      </w:r>
      <w:r w:rsidRPr="00C35156" w:rsidR="001E7020">
        <w:rPr>
          <w:rFonts w:ascii="Times New Roman" w:hAnsi="Times New Roman" w:eastAsia="Times New Roman" w:cs="Times New Roman"/>
          <w:sz w:val="24"/>
          <w:szCs w:val="24"/>
        </w:rPr>
        <w:t>conducted with each patient. An hour of time </w:t>
      </w:r>
      <w:r w:rsidRPr="00C35156" w:rsidR="000E2835">
        <w:rPr>
          <w:rFonts w:ascii="Times New Roman" w:hAnsi="Times New Roman" w:eastAsia="Times New Roman" w:cs="Times New Roman"/>
          <w:sz w:val="24"/>
          <w:szCs w:val="24"/>
        </w:rPr>
        <w:t xml:space="preserve">was </w:t>
      </w:r>
      <w:r w:rsidRPr="00C35156" w:rsidR="001E7020">
        <w:rPr>
          <w:rFonts w:ascii="Times New Roman" w:hAnsi="Times New Roman" w:eastAsia="Times New Roman" w:cs="Times New Roman"/>
          <w:sz w:val="24"/>
          <w:szCs w:val="24"/>
        </w:rPr>
        <w:t>blocked for the Veterans Video Connect (VVC) </w:t>
      </w:r>
      <w:r w:rsidRPr="00C35156" w:rsidR="000E2835">
        <w:rPr>
          <w:rFonts w:ascii="Times New Roman" w:hAnsi="Times New Roman" w:eastAsia="Times New Roman" w:cs="Times New Roman"/>
          <w:sz w:val="24"/>
          <w:szCs w:val="24"/>
        </w:rPr>
        <w:t xml:space="preserve">teleconference </w:t>
      </w:r>
      <w:r w:rsidRPr="00C35156" w:rsidR="001E7020">
        <w:rPr>
          <w:rFonts w:ascii="Times New Roman" w:hAnsi="Times New Roman" w:eastAsia="Times New Roman" w:cs="Times New Roman"/>
          <w:sz w:val="24"/>
          <w:szCs w:val="24"/>
        </w:rPr>
        <w:t>meetings</w:t>
      </w:r>
      <w:r w:rsidRPr="00C35156" w:rsidR="00A91B9B">
        <w:rPr>
          <w:rFonts w:ascii="Times New Roman" w:hAnsi="Times New Roman" w:eastAsia="Times New Roman" w:cs="Times New Roman"/>
          <w:sz w:val="24"/>
          <w:szCs w:val="24"/>
        </w:rPr>
        <w:t xml:space="preserve"> with providers</w:t>
      </w:r>
      <w:r w:rsidRPr="00C35156" w:rsidR="00383C31">
        <w:rPr>
          <w:rFonts w:ascii="Times New Roman" w:hAnsi="Times New Roman" w:eastAsia="Times New Roman" w:cs="Times New Roman"/>
          <w:sz w:val="24"/>
          <w:szCs w:val="24"/>
        </w:rPr>
        <w:t>, although s</w:t>
      </w:r>
      <w:r w:rsidRPr="00C35156" w:rsidR="001E7020">
        <w:rPr>
          <w:rFonts w:ascii="Times New Roman" w:hAnsi="Times New Roman" w:eastAsia="Times New Roman" w:cs="Times New Roman"/>
          <w:sz w:val="24"/>
          <w:szCs w:val="24"/>
        </w:rPr>
        <w:t>ome providers</w:t>
      </w:r>
      <w:r w:rsidRPr="00C35156" w:rsidR="0015575D">
        <w:rPr>
          <w:rFonts w:ascii="Times New Roman" w:hAnsi="Times New Roman" w:eastAsia="Times New Roman" w:cs="Times New Roman"/>
          <w:sz w:val="24"/>
          <w:szCs w:val="24"/>
        </w:rPr>
        <w:t xml:space="preserve"> </w:t>
      </w:r>
      <w:r w:rsidRPr="00C35156" w:rsidR="001E7020">
        <w:rPr>
          <w:rFonts w:ascii="Times New Roman" w:hAnsi="Times New Roman" w:eastAsia="Times New Roman" w:cs="Times New Roman"/>
          <w:sz w:val="24"/>
          <w:szCs w:val="24"/>
        </w:rPr>
        <w:t>must</w:t>
      </w:r>
      <w:r w:rsidRPr="00C35156" w:rsidR="00B53F84">
        <w:rPr>
          <w:rFonts w:ascii="Times New Roman" w:hAnsi="Times New Roman" w:eastAsia="Times New Roman" w:cs="Times New Roman"/>
          <w:sz w:val="24"/>
          <w:szCs w:val="24"/>
        </w:rPr>
        <w:t xml:space="preserve"> continue to</w:t>
      </w:r>
      <w:r w:rsidRPr="00C35156" w:rsidR="001E7020">
        <w:rPr>
          <w:rFonts w:ascii="Times New Roman" w:hAnsi="Times New Roman" w:eastAsia="Times New Roman" w:cs="Times New Roman"/>
          <w:sz w:val="24"/>
          <w:szCs w:val="24"/>
        </w:rPr>
        <w:t xml:space="preserve"> see patients face to face to complete evaluations</w:t>
      </w:r>
      <w:r w:rsidRPr="00C35156" w:rsidR="425A06AF">
        <w:rPr>
          <w:rFonts w:ascii="Times New Roman" w:hAnsi="Times New Roman" w:eastAsia="Times New Roman" w:cs="Times New Roman"/>
          <w:sz w:val="24"/>
          <w:szCs w:val="24"/>
        </w:rPr>
        <w:t xml:space="preserve"> (</w:t>
      </w:r>
      <w:r w:rsidRPr="00C35156" w:rsidR="00B53F84">
        <w:rPr>
          <w:rFonts w:ascii="Times New Roman" w:hAnsi="Times New Roman" w:eastAsia="Times New Roman" w:cs="Times New Roman"/>
          <w:sz w:val="24"/>
          <w:szCs w:val="24"/>
        </w:rPr>
        <w:t xml:space="preserve">e.g., </w:t>
      </w:r>
      <w:r w:rsidRPr="00C35156" w:rsidR="425A06AF">
        <w:rPr>
          <w:rFonts w:ascii="Times New Roman" w:hAnsi="Times New Roman" w:eastAsia="Times New Roman" w:cs="Times New Roman"/>
          <w:sz w:val="24"/>
          <w:szCs w:val="24"/>
        </w:rPr>
        <w:t xml:space="preserve">TBI Optometry and </w:t>
      </w:r>
      <w:r w:rsidRPr="00C35156" w:rsidR="003745CA">
        <w:rPr>
          <w:rFonts w:ascii="Times New Roman" w:hAnsi="Times New Roman" w:eastAsia="Times New Roman" w:cs="Times New Roman"/>
          <w:sz w:val="24"/>
          <w:szCs w:val="24"/>
        </w:rPr>
        <w:t xml:space="preserve">TBI </w:t>
      </w:r>
      <w:r w:rsidRPr="00C35156" w:rsidR="425A06AF">
        <w:rPr>
          <w:rFonts w:ascii="Times New Roman" w:hAnsi="Times New Roman" w:eastAsia="Times New Roman" w:cs="Times New Roman"/>
          <w:sz w:val="24"/>
          <w:szCs w:val="24"/>
        </w:rPr>
        <w:t>Audiology)</w:t>
      </w:r>
      <w:r w:rsidRPr="00C35156" w:rsidR="001E7020">
        <w:rPr>
          <w:rFonts w:ascii="Times New Roman" w:hAnsi="Times New Roman" w:eastAsia="Times New Roman" w:cs="Times New Roman"/>
          <w:sz w:val="24"/>
          <w:szCs w:val="24"/>
        </w:rPr>
        <w:t>. </w:t>
      </w:r>
      <w:r w:rsidRPr="00C35156" w:rsidR="00AE481A">
        <w:rPr>
          <w:rFonts w:ascii="Times New Roman" w:hAnsi="Times New Roman" w:eastAsia="Times New Roman" w:cs="Times New Roman"/>
          <w:sz w:val="24"/>
          <w:szCs w:val="24"/>
        </w:rPr>
        <w:t xml:space="preserve">Overall, evaluations </w:t>
      </w:r>
      <w:r w:rsidRPr="00C35156" w:rsidR="00C969F2">
        <w:rPr>
          <w:rFonts w:ascii="Times New Roman" w:hAnsi="Times New Roman" w:eastAsia="Times New Roman" w:cs="Times New Roman"/>
          <w:sz w:val="24"/>
          <w:szCs w:val="24"/>
        </w:rPr>
        <w:t xml:space="preserve">now </w:t>
      </w:r>
      <w:r w:rsidRPr="00C35156" w:rsidR="001E7020">
        <w:rPr>
          <w:rFonts w:ascii="Times New Roman" w:hAnsi="Times New Roman" w:eastAsia="Times New Roman" w:cs="Times New Roman"/>
          <w:sz w:val="24"/>
          <w:szCs w:val="24"/>
        </w:rPr>
        <w:t xml:space="preserve">require about 4 to 5 weeks in </w:t>
      </w:r>
      <w:r w:rsidRPr="00C35156" w:rsidR="00C969F2">
        <w:rPr>
          <w:rFonts w:ascii="Times New Roman" w:hAnsi="Times New Roman" w:eastAsia="Times New Roman" w:cs="Times New Roman"/>
          <w:sz w:val="24"/>
          <w:szCs w:val="24"/>
        </w:rPr>
        <w:t>the</w:t>
      </w:r>
      <w:r w:rsidRPr="00C35156" w:rsidR="001E7020">
        <w:rPr>
          <w:rFonts w:ascii="Times New Roman" w:hAnsi="Times New Roman" w:eastAsia="Times New Roman" w:cs="Times New Roman"/>
          <w:sz w:val="24"/>
          <w:szCs w:val="24"/>
        </w:rPr>
        <w:t xml:space="preserve"> outpatient</w:t>
      </w:r>
      <w:r w:rsidRPr="00C35156" w:rsidR="00C969F2">
        <w:rPr>
          <w:rFonts w:ascii="Times New Roman" w:hAnsi="Times New Roman" w:eastAsia="Times New Roman" w:cs="Times New Roman"/>
          <w:sz w:val="24"/>
          <w:szCs w:val="24"/>
        </w:rPr>
        <w:t xml:space="preserve"> setting,</w:t>
      </w:r>
      <w:r w:rsidRPr="00C35156" w:rsidR="00234626">
        <w:rPr>
          <w:rFonts w:ascii="Times New Roman" w:hAnsi="Times New Roman" w:eastAsia="Times New Roman" w:cs="Times New Roman"/>
          <w:sz w:val="24"/>
          <w:szCs w:val="24"/>
        </w:rPr>
        <w:t xml:space="preserve"> in</w:t>
      </w:r>
      <w:r w:rsidRPr="00C35156" w:rsidR="001E7020">
        <w:rPr>
          <w:rFonts w:ascii="Times New Roman" w:hAnsi="Times New Roman" w:eastAsia="Times New Roman" w:cs="Times New Roman"/>
          <w:sz w:val="24"/>
          <w:szCs w:val="24"/>
        </w:rPr>
        <w:t xml:space="preserve"> compar</w:t>
      </w:r>
      <w:r w:rsidRPr="00C35156" w:rsidR="00234626">
        <w:rPr>
          <w:rFonts w:ascii="Times New Roman" w:hAnsi="Times New Roman" w:eastAsia="Times New Roman" w:cs="Times New Roman"/>
          <w:sz w:val="24"/>
          <w:szCs w:val="24"/>
        </w:rPr>
        <w:t>ison</w:t>
      </w:r>
      <w:r w:rsidRPr="00C35156" w:rsidR="001E7020">
        <w:rPr>
          <w:rFonts w:ascii="Times New Roman" w:hAnsi="Times New Roman" w:eastAsia="Times New Roman" w:cs="Times New Roman"/>
          <w:sz w:val="24"/>
          <w:szCs w:val="24"/>
        </w:rPr>
        <w:t xml:space="preserve"> to the </w:t>
      </w:r>
      <w:r w:rsidRPr="00C35156" w:rsidR="00C969F2">
        <w:rPr>
          <w:rFonts w:ascii="Times New Roman" w:hAnsi="Times New Roman" w:eastAsia="Times New Roman" w:cs="Times New Roman"/>
          <w:sz w:val="24"/>
          <w:szCs w:val="24"/>
        </w:rPr>
        <w:t>3</w:t>
      </w:r>
      <w:r w:rsidRPr="00C35156" w:rsidR="004E7B2F">
        <w:rPr>
          <w:rFonts w:ascii="Times New Roman" w:hAnsi="Times New Roman" w:eastAsia="Times New Roman" w:cs="Times New Roman"/>
          <w:sz w:val="24"/>
          <w:szCs w:val="24"/>
        </w:rPr>
        <w:t>-week</w:t>
      </w:r>
      <w:r w:rsidRPr="00C35156" w:rsidR="00AE481A">
        <w:rPr>
          <w:rFonts w:ascii="Times New Roman" w:hAnsi="Times New Roman" w:eastAsia="Times New Roman" w:cs="Times New Roman"/>
          <w:sz w:val="24"/>
          <w:szCs w:val="24"/>
        </w:rPr>
        <w:t xml:space="preserve"> inpatient </w:t>
      </w:r>
      <w:r w:rsidRPr="00C35156" w:rsidR="001E7020">
        <w:rPr>
          <w:rFonts w:ascii="Times New Roman" w:hAnsi="Times New Roman" w:eastAsia="Times New Roman" w:cs="Times New Roman"/>
          <w:sz w:val="24"/>
          <w:szCs w:val="24"/>
        </w:rPr>
        <w:t>evaluation program.  </w:t>
      </w:r>
    </w:p>
    <w:p w:rsidRPr="00C35156" w:rsidR="00D11C2B" w:rsidP="00430165" w:rsidRDefault="001E7020" w14:paraId="23214B66" w14:textId="78D10DDF">
      <w:pPr>
        <w:spacing w:after="0" w:line="480" w:lineRule="auto"/>
        <w:textAlignment w:val="baseline"/>
        <w:rPr>
          <w:rFonts w:ascii="Times New Roman" w:hAnsi="Times New Roman" w:eastAsia="Times New Roman" w:cs="Times New Roman"/>
          <w:sz w:val="24"/>
          <w:szCs w:val="24"/>
        </w:rPr>
      </w:pPr>
      <w:r w:rsidRPr="00C35156">
        <w:rPr>
          <w:rFonts w:ascii="Times New Roman" w:hAnsi="Times New Roman" w:eastAsia="Times New Roman" w:cs="Times New Roman"/>
          <w:sz w:val="24"/>
          <w:szCs w:val="24"/>
        </w:rPr>
        <w:t>                 The PREP interdisciplinary team holds joint virtual weekly meetings</w:t>
      </w:r>
      <w:r w:rsidRPr="00C35156" w:rsidR="001C14F1">
        <w:rPr>
          <w:rFonts w:ascii="Times New Roman" w:hAnsi="Times New Roman" w:eastAsia="Times New Roman" w:cs="Times New Roman"/>
          <w:sz w:val="24"/>
          <w:szCs w:val="24"/>
        </w:rPr>
        <w:t xml:space="preserve"> </w:t>
      </w:r>
      <w:r w:rsidRPr="00C35156">
        <w:rPr>
          <w:rFonts w:ascii="Times New Roman" w:hAnsi="Times New Roman" w:eastAsia="Times New Roman" w:cs="Times New Roman"/>
          <w:sz w:val="24"/>
          <w:szCs w:val="24"/>
        </w:rPr>
        <w:t>to discuss</w:t>
      </w:r>
      <w:r w:rsidRPr="00C35156" w:rsidR="001C14F1">
        <w:rPr>
          <w:rFonts w:ascii="Times New Roman" w:hAnsi="Times New Roman" w:eastAsia="Times New Roman" w:cs="Times New Roman"/>
          <w:sz w:val="24"/>
          <w:szCs w:val="24"/>
        </w:rPr>
        <w:t xml:space="preserve"> </w:t>
      </w:r>
      <w:r w:rsidRPr="00C35156">
        <w:rPr>
          <w:rFonts w:ascii="Times New Roman" w:hAnsi="Times New Roman" w:eastAsia="Times New Roman" w:cs="Times New Roman"/>
          <w:sz w:val="24"/>
          <w:szCs w:val="24"/>
        </w:rPr>
        <w:t>the</w:t>
      </w:r>
      <w:r w:rsidRPr="00C35156" w:rsidR="00E9652E">
        <w:rPr>
          <w:rFonts w:ascii="Times New Roman" w:hAnsi="Times New Roman" w:eastAsia="Times New Roman" w:cs="Times New Roman"/>
          <w:sz w:val="24"/>
          <w:szCs w:val="24"/>
        </w:rPr>
        <w:t xml:space="preserve"> care plans for</w:t>
      </w:r>
      <w:r w:rsidRPr="00C35156" w:rsidR="001C14F1">
        <w:rPr>
          <w:rFonts w:ascii="Times New Roman" w:hAnsi="Times New Roman" w:eastAsia="Times New Roman" w:cs="Times New Roman"/>
          <w:sz w:val="24"/>
          <w:szCs w:val="24"/>
        </w:rPr>
        <w:t xml:space="preserve"> </w:t>
      </w:r>
      <w:r w:rsidRPr="00C35156">
        <w:rPr>
          <w:rFonts w:ascii="Times New Roman" w:hAnsi="Times New Roman" w:eastAsia="Times New Roman" w:cs="Times New Roman"/>
          <w:sz w:val="24"/>
          <w:szCs w:val="24"/>
        </w:rPr>
        <w:t>current patient</w:t>
      </w:r>
      <w:r w:rsidRPr="00C35156" w:rsidR="0076761B">
        <w:rPr>
          <w:rFonts w:ascii="Times New Roman" w:hAnsi="Times New Roman" w:eastAsia="Times New Roman" w:cs="Times New Roman"/>
          <w:sz w:val="24"/>
          <w:szCs w:val="24"/>
        </w:rPr>
        <w:t>s</w:t>
      </w:r>
      <w:r w:rsidRPr="00C35156">
        <w:rPr>
          <w:rFonts w:ascii="Times New Roman" w:hAnsi="Times New Roman" w:eastAsia="Times New Roman" w:cs="Times New Roman"/>
          <w:sz w:val="24"/>
          <w:szCs w:val="24"/>
        </w:rPr>
        <w:t>. </w:t>
      </w:r>
      <w:r w:rsidRPr="00C35156" w:rsidDel="00D11777" w:rsidR="00D11777">
        <w:rPr>
          <w:rFonts w:ascii="Times New Roman" w:hAnsi="Times New Roman" w:eastAsia="Times New Roman" w:cs="Times New Roman"/>
          <w:sz w:val="24"/>
          <w:szCs w:val="24"/>
        </w:rPr>
        <w:t xml:space="preserve"> </w:t>
      </w:r>
      <w:r w:rsidRPr="00C35156" w:rsidR="00D11777">
        <w:rPr>
          <w:rFonts w:ascii="Times New Roman" w:hAnsi="Times New Roman" w:eastAsia="Times New Roman" w:cs="Times New Roman"/>
          <w:sz w:val="24"/>
          <w:szCs w:val="24"/>
        </w:rPr>
        <w:t>W</w:t>
      </w:r>
      <w:r w:rsidRPr="00C35156">
        <w:rPr>
          <w:rFonts w:ascii="Times New Roman" w:hAnsi="Times New Roman" w:eastAsia="Times New Roman" w:cs="Times New Roman"/>
          <w:sz w:val="24"/>
          <w:szCs w:val="24"/>
        </w:rPr>
        <w:t>hile the preferred </w:t>
      </w:r>
      <w:r w:rsidRPr="00C35156" w:rsidR="004E7B2F">
        <w:rPr>
          <w:rFonts w:ascii="Times New Roman" w:hAnsi="Times New Roman" w:eastAsia="Times New Roman" w:cs="Times New Roman"/>
          <w:sz w:val="24"/>
          <w:szCs w:val="24"/>
        </w:rPr>
        <w:t xml:space="preserve">and optimal </w:t>
      </w:r>
      <w:r w:rsidRPr="00C35156">
        <w:rPr>
          <w:rFonts w:ascii="Times New Roman" w:hAnsi="Times New Roman" w:eastAsia="Times New Roman" w:cs="Times New Roman"/>
          <w:sz w:val="24"/>
          <w:szCs w:val="24"/>
        </w:rPr>
        <w:t xml:space="preserve">treatment setting for this population is inpatient, </w:t>
      </w:r>
      <w:r w:rsidRPr="00C35156" w:rsidR="004E7B2F">
        <w:rPr>
          <w:rFonts w:ascii="Times New Roman" w:hAnsi="Times New Roman" w:eastAsia="Times New Roman" w:cs="Times New Roman"/>
          <w:sz w:val="24"/>
          <w:szCs w:val="24"/>
        </w:rPr>
        <w:t xml:space="preserve">the PREP team has successfully created </w:t>
      </w:r>
      <w:r w:rsidRPr="00C35156" w:rsidR="004C4ABD">
        <w:rPr>
          <w:rFonts w:ascii="Times New Roman" w:hAnsi="Times New Roman" w:eastAsia="Times New Roman" w:cs="Times New Roman"/>
          <w:sz w:val="24"/>
          <w:szCs w:val="24"/>
        </w:rPr>
        <w:t>a modified outpatient program</w:t>
      </w:r>
      <w:r w:rsidRPr="00C35156" w:rsidR="00E9652E">
        <w:rPr>
          <w:rFonts w:ascii="Times New Roman" w:hAnsi="Times New Roman" w:eastAsia="Times New Roman" w:cs="Times New Roman"/>
          <w:sz w:val="24"/>
          <w:szCs w:val="24"/>
        </w:rPr>
        <w:t>,</w:t>
      </w:r>
      <w:r w:rsidRPr="00C35156" w:rsidR="004C4ABD">
        <w:rPr>
          <w:rFonts w:ascii="Times New Roman" w:hAnsi="Times New Roman" w:eastAsia="Times New Roman" w:cs="Times New Roman"/>
          <w:sz w:val="24"/>
          <w:szCs w:val="24"/>
        </w:rPr>
        <w:t xml:space="preserve"> offering care </w:t>
      </w:r>
      <w:r w:rsidRPr="00C35156">
        <w:rPr>
          <w:rFonts w:ascii="Times New Roman" w:hAnsi="Times New Roman" w:eastAsia="Times New Roman" w:cs="Times New Roman"/>
          <w:sz w:val="24"/>
          <w:szCs w:val="24"/>
        </w:rPr>
        <w:t xml:space="preserve">during the </w:t>
      </w:r>
      <w:r w:rsidRPr="00C35156" w:rsidR="004E7B2F">
        <w:rPr>
          <w:rFonts w:ascii="Times New Roman" w:hAnsi="Times New Roman" w:eastAsia="Times New Roman" w:cs="Times New Roman"/>
          <w:sz w:val="24"/>
          <w:szCs w:val="24"/>
        </w:rPr>
        <w:t xml:space="preserve">current environment, which </w:t>
      </w:r>
      <w:r w:rsidRPr="00C35156" w:rsidR="008B646A">
        <w:rPr>
          <w:rFonts w:ascii="Times New Roman" w:hAnsi="Times New Roman" w:eastAsia="Times New Roman" w:cs="Times New Roman"/>
          <w:sz w:val="24"/>
          <w:szCs w:val="24"/>
        </w:rPr>
        <w:t xml:space="preserve">may </w:t>
      </w:r>
      <w:r w:rsidRPr="00C35156" w:rsidR="004E7B2F">
        <w:rPr>
          <w:rFonts w:ascii="Times New Roman" w:hAnsi="Times New Roman" w:eastAsia="Times New Roman" w:cs="Times New Roman"/>
          <w:sz w:val="24"/>
          <w:szCs w:val="24"/>
        </w:rPr>
        <w:t xml:space="preserve">be </w:t>
      </w:r>
      <w:r w:rsidRPr="00C35156">
        <w:rPr>
          <w:rFonts w:ascii="Times New Roman" w:hAnsi="Times New Roman" w:eastAsia="Times New Roman" w:cs="Times New Roman"/>
          <w:sz w:val="24"/>
          <w:szCs w:val="24"/>
        </w:rPr>
        <w:t>replicated for future needs.  </w:t>
      </w:r>
    </w:p>
    <w:p w:rsidRPr="00C35156" w:rsidR="00305565" w:rsidP="00A744C4" w:rsidRDefault="00305565" w14:paraId="4D9922DA" w14:textId="77777777">
      <w:pPr>
        <w:spacing w:after="0" w:line="480" w:lineRule="auto"/>
        <w:textAlignment w:val="baseline"/>
        <w:rPr>
          <w:rFonts w:ascii="Times New Roman" w:hAnsi="Times New Roman" w:eastAsia="Times New Roman" w:cs="Times New Roman"/>
          <w:b/>
          <w:bCs/>
          <w:sz w:val="24"/>
          <w:szCs w:val="24"/>
        </w:rPr>
      </w:pPr>
    </w:p>
    <w:p w:rsidRPr="00C35156" w:rsidR="001E7020" w:rsidP="00A744C4" w:rsidRDefault="001E7020" w14:paraId="4565EF41" w14:textId="5DD849EE">
      <w:pPr>
        <w:spacing w:after="0" w:line="480" w:lineRule="auto"/>
        <w:textAlignment w:val="baseline"/>
        <w:rPr>
          <w:rFonts w:ascii="Times New Roman" w:hAnsi="Times New Roman" w:eastAsia="Times New Roman" w:cs="Times New Roman"/>
          <w:b/>
          <w:bCs/>
          <w:sz w:val="24"/>
          <w:szCs w:val="24"/>
        </w:rPr>
      </w:pPr>
      <w:r w:rsidRPr="00C35156">
        <w:rPr>
          <w:rFonts w:ascii="Times New Roman" w:hAnsi="Times New Roman" w:eastAsia="Times New Roman" w:cs="Times New Roman"/>
          <w:b/>
          <w:bCs/>
          <w:sz w:val="24"/>
          <w:szCs w:val="24"/>
        </w:rPr>
        <w:t>Summary </w:t>
      </w:r>
    </w:p>
    <w:p w:rsidRPr="00C35156" w:rsidR="001E7020" w:rsidP="00430165" w:rsidRDefault="001E7020" w14:paraId="72987A09" w14:textId="419C25AA">
      <w:pPr>
        <w:spacing w:after="0" w:line="480" w:lineRule="auto"/>
        <w:ind w:firstLine="720"/>
        <w:textAlignment w:val="baseline"/>
        <w:rPr>
          <w:rFonts w:ascii="Times New Roman" w:hAnsi="Times New Roman" w:eastAsia="Times New Roman" w:cs="Times New Roman"/>
          <w:sz w:val="24"/>
          <w:szCs w:val="24"/>
        </w:rPr>
      </w:pPr>
      <w:r w:rsidRPr="00C35156">
        <w:rPr>
          <w:rFonts w:ascii="Times New Roman" w:hAnsi="Times New Roman" w:eastAsia="Times New Roman" w:cs="Times New Roman"/>
          <w:sz w:val="24"/>
          <w:szCs w:val="24"/>
        </w:rPr>
        <w:t>The complex symptomology and chronic sequalae of mTBI </w:t>
      </w:r>
      <w:r w:rsidRPr="00C35156" w:rsidR="008B646A">
        <w:rPr>
          <w:rFonts w:ascii="Times New Roman" w:hAnsi="Times New Roman" w:eastAsia="Times New Roman" w:cs="Times New Roman"/>
          <w:sz w:val="24"/>
          <w:szCs w:val="24"/>
        </w:rPr>
        <w:t xml:space="preserve">related to </w:t>
      </w:r>
      <w:r w:rsidRPr="00C35156">
        <w:rPr>
          <w:rFonts w:ascii="Times New Roman" w:hAnsi="Times New Roman" w:eastAsia="Times New Roman" w:cs="Times New Roman"/>
          <w:sz w:val="24"/>
          <w:szCs w:val="24"/>
        </w:rPr>
        <w:t>the Global War</w:t>
      </w:r>
      <w:r w:rsidRPr="00C35156" w:rsidR="004E7B2F">
        <w:rPr>
          <w:rFonts w:ascii="Times New Roman" w:hAnsi="Times New Roman" w:eastAsia="Times New Roman" w:cs="Times New Roman"/>
          <w:sz w:val="24"/>
          <w:szCs w:val="24"/>
        </w:rPr>
        <w:t xml:space="preserve"> on Terror </w:t>
      </w:r>
      <w:r w:rsidRPr="00C35156">
        <w:rPr>
          <w:rFonts w:ascii="Times New Roman" w:hAnsi="Times New Roman" w:eastAsia="Times New Roman" w:cs="Times New Roman"/>
          <w:sz w:val="24"/>
          <w:szCs w:val="24"/>
        </w:rPr>
        <w:t>led to the VA</w:t>
      </w:r>
      <w:r w:rsidRPr="00C35156" w:rsidR="00D967F4">
        <w:rPr>
          <w:rFonts w:ascii="Times New Roman" w:hAnsi="Times New Roman" w:eastAsia="Times New Roman" w:cs="Times New Roman"/>
          <w:sz w:val="24"/>
          <w:szCs w:val="24"/>
        </w:rPr>
        <w:t>’</w:t>
      </w:r>
      <w:r w:rsidRPr="00C35156">
        <w:rPr>
          <w:rFonts w:ascii="Times New Roman" w:hAnsi="Times New Roman" w:eastAsia="Times New Roman" w:cs="Times New Roman"/>
          <w:sz w:val="24"/>
          <w:szCs w:val="24"/>
        </w:rPr>
        <w:t>s development and implementation of the Post-Deployment Rehabilitation and Evaluation Program</w:t>
      </w:r>
      <w:r w:rsidRPr="00C35156" w:rsidR="00C04353">
        <w:rPr>
          <w:rFonts w:ascii="Times New Roman" w:hAnsi="Times New Roman" w:eastAsia="Times New Roman" w:cs="Times New Roman"/>
          <w:sz w:val="24"/>
          <w:szCs w:val="24"/>
        </w:rPr>
        <w:t xml:space="preserve">. </w:t>
      </w:r>
      <w:r w:rsidRPr="00C35156">
        <w:rPr>
          <w:rFonts w:ascii="Times New Roman" w:hAnsi="Times New Roman" w:eastAsia="Times New Roman" w:cs="Times New Roman"/>
          <w:sz w:val="24"/>
          <w:szCs w:val="24"/>
        </w:rPr>
        <w:t>PREP provides a</w:t>
      </w:r>
      <w:r w:rsidRPr="00C35156" w:rsidR="00B73A97">
        <w:rPr>
          <w:rFonts w:ascii="Times New Roman" w:hAnsi="Times New Roman" w:eastAsia="Times New Roman" w:cs="Times New Roman"/>
          <w:sz w:val="24"/>
          <w:szCs w:val="24"/>
        </w:rPr>
        <w:t xml:space="preserve"> robust</w:t>
      </w:r>
      <w:r w:rsidRPr="00C35156">
        <w:rPr>
          <w:rFonts w:ascii="Times New Roman" w:hAnsi="Times New Roman" w:eastAsia="Times New Roman" w:cs="Times New Roman"/>
          <w:sz w:val="24"/>
          <w:szCs w:val="24"/>
        </w:rPr>
        <w:t xml:space="preserve"> </w:t>
      </w:r>
      <w:r w:rsidRPr="00C35156" w:rsidR="008B646A">
        <w:rPr>
          <w:rFonts w:ascii="Times New Roman" w:hAnsi="Times New Roman" w:eastAsia="Times New Roman" w:cs="Times New Roman"/>
          <w:sz w:val="24"/>
          <w:szCs w:val="24"/>
        </w:rPr>
        <w:t xml:space="preserve">program of </w:t>
      </w:r>
      <w:r w:rsidRPr="00C35156">
        <w:rPr>
          <w:rFonts w:ascii="Times New Roman" w:hAnsi="Times New Roman" w:eastAsia="Times New Roman" w:cs="Times New Roman"/>
          <w:sz w:val="24"/>
          <w:szCs w:val="24"/>
        </w:rPr>
        <w:t>mTBI symptom assessment</w:t>
      </w:r>
      <w:r w:rsidRPr="00C35156" w:rsidR="00EF460C">
        <w:rPr>
          <w:rFonts w:ascii="Times New Roman" w:hAnsi="Times New Roman" w:eastAsia="Times New Roman" w:cs="Times New Roman"/>
          <w:sz w:val="24"/>
          <w:szCs w:val="24"/>
        </w:rPr>
        <w:t xml:space="preserve"> and</w:t>
      </w:r>
      <w:r w:rsidRPr="00C35156">
        <w:rPr>
          <w:rFonts w:ascii="Times New Roman" w:hAnsi="Times New Roman" w:eastAsia="Times New Roman" w:cs="Times New Roman"/>
          <w:sz w:val="24"/>
          <w:szCs w:val="24"/>
        </w:rPr>
        <w:t> evaluation</w:t>
      </w:r>
      <w:r w:rsidRPr="00C35156" w:rsidR="009D58F7">
        <w:rPr>
          <w:rFonts w:ascii="Times New Roman" w:hAnsi="Times New Roman" w:eastAsia="Times New Roman" w:cs="Times New Roman"/>
          <w:sz w:val="24"/>
          <w:szCs w:val="24"/>
        </w:rPr>
        <w:t xml:space="preserve">. </w:t>
      </w:r>
      <w:r w:rsidRPr="00C35156">
        <w:rPr>
          <w:rFonts w:ascii="Times New Roman" w:hAnsi="Times New Roman" w:eastAsia="Times New Roman" w:cs="Times New Roman"/>
          <w:sz w:val="24"/>
          <w:szCs w:val="24"/>
        </w:rPr>
        <w:t xml:space="preserve">The arrival of COVID-19 required the </w:t>
      </w:r>
      <w:r w:rsidRPr="00C35156" w:rsidR="001A69A7">
        <w:rPr>
          <w:rFonts w:ascii="Times New Roman" w:hAnsi="Times New Roman" w:eastAsia="Times New Roman" w:cs="Times New Roman"/>
          <w:sz w:val="24"/>
          <w:szCs w:val="24"/>
        </w:rPr>
        <w:t>development</w:t>
      </w:r>
      <w:r w:rsidRPr="00C35156">
        <w:rPr>
          <w:rFonts w:ascii="Times New Roman" w:hAnsi="Times New Roman" w:eastAsia="Times New Roman" w:cs="Times New Roman"/>
          <w:sz w:val="24"/>
          <w:szCs w:val="24"/>
        </w:rPr>
        <w:t xml:space="preserve"> </w:t>
      </w:r>
      <w:r w:rsidRPr="00C35156" w:rsidR="00E97FA0">
        <w:rPr>
          <w:rFonts w:ascii="Times New Roman" w:hAnsi="Times New Roman" w:eastAsia="Times New Roman" w:cs="Times New Roman"/>
          <w:sz w:val="24"/>
          <w:szCs w:val="24"/>
        </w:rPr>
        <w:t xml:space="preserve">of a </w:t>
      </w:r>
      <w:r w:rsidRPr="00C35156">
        <w:rPr>
          <w:rFonts w:ascii="Times New Roman" w:hAnsi="Times New Roman" w:eastAsia="Times New Roman" w:cs="Times New Roman"/>
          <w:sz w:val="24"/>
          <w:szCs w:val="24"/>
        </w:rPr>
        <w:t>virtual program</w:t>
      </w:r>
      <w:r w:rsidRPr="00C35156" w:rsidR="00631FC6">
        <w:rPr>
          <w:rFonts w:ascii="Times New Roman" w:hAnsi="Times New Roman" w:eastAsia="Times New Roman" w:cs="Times New Roman"/>
          <w:sz w:val="24"/>
          <w:szCs w:val="24"/>
        </w:rPr>
        <w:t>, assuring</w:t>
      </w:r>
      <w:r w:rsidRPr="00C35156" w:rsidR="009D3492">
        <w:rPr>
          <w:rFonts w:ascii="Times New Roman" w:hAnsi="Times New Roman" w:eastAsia="Times New Roman" w:cs="Times New Roman"/>
          <w:sz w:val="24"/>
          <w:szCs w:val="24"/>
        </w:rPr>
        <w:t xml:space="preserve"> continuity of care.</w:t>
      </w:r>
    </w:p>
    <w:p w:rsidR="00F624C0" w:rsidP="53930315" w:rsidRDefault="00F624C0" w14:paraId="5EFADFB0" w14:textId="73EDAA0C">
      <w:pPr>
        <w:spacing w:after="0" w:line="480" w:lineRule="auto"/>
        <w:ind w:firstLine="720"/>
        <w:textAlignment w:val="baseline"/>
        <w:rPr>
          <w:rFonts w:ascii="Times New Roman" w:hAnsi="Times New Roman" w:eastAsia="Times New Roman" w:cs="Times New Roman"/>
          <w:sz w:val="24"/>
          <w:szCs w:val="24"/>
        </w:rPr>
      </w:pPr>
      <w:r w:rsidRPr="53930315" w:rsidR="009D3492">
        <w:rPr>
          <w:rFonts w:ascii="Times New Roman" w:hAnsi="Times New Roman" w:eastAsia="Times New Roman" w:cs="Times New Roman"/>
          <w:sz w:val="24"/>
          <w:szCs w:val="24"/>
        </w:rPr>
        <w:t>T</w:t>
      </w:r>
      <w:r w:rsidRPr="53930315" w:rsidR="001E7020">
        <w:rPr>
          <w:rFonts w:ascii="Times New Roman" w:hAnsi="Times New Roman" w:eastAsia="Times New Roman" w:cs="Times New Roman"/>
          <w:sz w:val="24"/>
          <w:szCs w:val="24"/>
        </w:rPr>
        <w:t>he remaining P</w:t>
      </w:r>
      <w:r w:rsidRPr="53930315" w:rsidR="004560F9">
        <w:rPr>
          <w:rFonts w:ascii="Times New Roman" w:hAnsi="Times New Roman" w:eastAsia="Times New Roman" w:cs="Times New Roman"/>
          <w:sz w:val="24"/>
          <w:szCs w:val="24"/>
        </w:rPr>
        <w:t xml:space="preserve">RCs </w:t>
      </w:r>
      <w:r w:rsidRPr="53930315" w:rsidR="005872C8">
        <w:rPr>
          <w:rFonts w:ascii="Times New Roman" w:hAnsi="Times New Roman" w:eastAsia="Times New Roman" w:cs="Times New Roman"/>
          <w:sz w:val="24"/>
          <w:szCs w:val="24"/>
        </w:rPr>
        <w:t xml:space="preserve">are </w:t>
      </w:r>
      <w:r w:rsidRPr="53930315" w:rsidR="001E7020">
        <w:rPr>
          <w:rFonts w:ascii="Times New Roman" w:hAnsi="Times New Roman" w:eastAsia="Times New Roman" w:cs="Times New Roman"/>
          <w:sz w:val="24"/>
          <w:szCs w:val="24"/>
        </w:rPr>
        <w:t>implement</w:t>
      </w:r>
      <w:r w:rsidRPr="53930315" w:rsidR="001A1D5F">
        <w:rPr>
          <w:rFonts w:ascii="Times New Roman" w:hAnsi="Times New Roman" w:eastAsia="Times New Roman" w:cs="Times New Roman"/>
          <w:sz w:val="24"/>
          <w:szCs w:val="24"/>
        </w:rPr>
        <w:t>ing</w:t>
      </w:r>
      <w:r w:rsidRPr="53930315" w:rsidR="001E7020">
        <w:rPr>
          <w:rFonts w:ascii="Times New Roman" w:hAnsi="Times New Roman" w:eastAsia="Times New Roman" w:cs="Times New Roman"/>
          <w:sz w:val="24"/>
          <w:szCs w:val="24"/>
        </w:rPr>
        <w:t> </w:t>
      </w:r>
      <w:r w:rsidRPr="53930315" w:rsidR="008B646A">
        <w:rPr>
          <w:rFonts w:ascii="Times New Roman" w:hAnsi="Times New Roman" w:eastAsia="Times New Roman" w:cs="Times New Roman"/>
          <w:sz w:val="24"/>
          <w:szCs w:val="24"/>
        </w:rPr>
        <w:t xml:space="preserve">similar programs </w:t>
      </w:r>
      <w:r w:rsidRPr="53930315" w:rsidR="00EB5B1E">
        <w:rPr>
          <w:rFonts w:ascii="Times New Roman" w:hAnsi="Times New Roman" w:eastAsia="Times New Roman" w:cs="Times New Roman"/>
          <w:sz w:val="24"/>
          <w:szCs w:val="24"/>
        </w:rPr>
        <w:t xml:space="preserve">at their </w:t>
      </w:r>
      <w:r w:rsidRPr="53930315" w:rsidR="009A5ADB">
        <w:rPr>
          <w:rFonts w:ascii="Times New Roman" w:hAnsi="Times New Roman" w:eastAsia="Times New Roman" w:cs="Times New Roman"/>
          <w:sz w:val="24"/>
          <w:szCs w:val="24"/>
        </w:rPr>
        <w:t>facilities</w:t>
      </w:r>
      <w:r w:rsidRPr="53930315" w:rsidR="008E57B1">
        <w:rPr>
          <w:rFonts w:ascii="Times New Roman" w:hAnsi="Times New Roman" w:eastAsia="Times New Roman" w:cs="Times New Roman"/>
          <w:sz w:val="24"/>
          <w:szCs w:val="24"/>
        </w:rPr>
        <w:t>.</w:t>
      </w:r>
      <w:r w:rsidRPr="53930315" w:rsidR="00607A75">
        <w:rPr>
          <w:rFonts w:ascii="Times New Roman" w:hAnsi="Times New Roman" w:eastAsia="Times New Roman" w:cs="Times New Roman"/>
          <w:sz w:val="24"/>
          <w:szCs w:val="24"/>
        </w:rPr>
        <w:t xml:space="preserve"> As described </w:t>
      </w:r>
      <w:r w:rsidRPr="53930315" w:rsidR="0060598B">
        <w:rPr>
          <w:rFonts w:ascii="Times New Roman" w:hAnsi="Times New Roman" w:eastAsia="Times New Roman" w:cs="Times New Roman"/>
          <w:sz w:val="24"/>
          <w:szCs w:val="24"/>
        </w:rPr>
        <w:t>above</w:t>
      </w:r>
      <w:r w:rsidRPr="53930315" w:rsidR="00266BB2">
        <w:rPr>
          <w:rFonts w:ascii="Times New Roman" w:hAnsi="Times New Roman" w:eastAsia="Times New Roman" w:cs="Times New Roman"/>
          <w:sz w:val="24"/>
          <w:szCs w:val="24"/>
        </w:rPr>
        <w:t>,</w:t>
      </w:r>
      <w:r w:rsidRPr="53930315" w:rsidR="00454825">
        <w:rPr>
          <w:rFonts w:ascii="Times New Roman" w:hAnsi="Times New Roman" w:eastAsia="Times New Roman" w:cs="Times New Roman"/>
          <w:sz w:val="24"/>
          <w:szCs w:val="24"/>
        </w:rPr>
        <w:t xml:space="preserve"> </w:t>
      </w:r>
      <w:r w:rsidRPr="53930315" w:rsidR="0005165D">
        <w:rPr>
          <w:rFonts w:ascii="Times New Roman" w:hAnsi="Times New Roman" w:eastAsia="Times New Roman" w:cs="Times New Roman"/>
          <w:sz w:val="24"/>
          <w:szCs w:val="24"/>
        </w:rPr>
        <w:t>t</w:t>
      </w:r>
      <w:r w:rsidRPr="53930315" w:rsidR="001E7020">
        <w:rPr>
          <w:rFonts w:ascii="Times New Roman" w:hAnsi="Times New Roman" w:eastAsia="Times New Roman" w:cs="Times New Roman"/>
          <w:sz w:val="24"/>
          <w:szCs w:val="24"/>
        </w:rPr>
        <w:t>he rehabilitation nursing workforce</w:t>
      </w:r>
      <w:r w:rsidRPr="53930315" w:rsidR="004252D0">
        <w:rPr>
          <w:rFonts w:ascii="Times New Roman" w:hAnsi="Times New Roman" w:eastAsia="Times New Roman" w:cs="Times New Roman"/>
          <w:sz w:val="24"/>
          <w:szCs w:val="24"/>
        </w:rPr>
        <w:t xml:space="preserve"> </w:t>
      </w:r>
      <w:r w:rsidRPr="53930315" w:rsidR="00DB2A58">
        <w:rPr>
          <w:rFonts w:ascii="Times New Roman" w:hAnsi="Times New Roman" w:eastAsia="Times New Roman" w:cs="Times New Roman"/>
          <w:sz w:val="24"/>
          <w:szCs w:val="24"/>
        </w:rPr>
        <w:t>are key clinicians to PREP</w:t>
      </w:r>
      <w:r w:rsidRPr="53930315" w:rsidR="00133E8C">
        <w:rPr>
          <w:rFonts w:ascii="Times New Roman" w:hAnsi="Times New Roman" w:eastAsia="Times New Roman" w:cs="Times New Roman"/>
          <w:sz w:val="24"/>
          <w:szCs w:val="24"/>
        </w:rPr>
        <w:t>’</w:t>
      </w:r>
      <w:r w:rsidRPr="53930315" w:rsidR="00E201ED">
        <w:rPr>
          <w:rFonts w:ascii="Times New Roman" w:hAnsi="Times New Roman" w:eastAsia="Times New Roman" w:cs="Times New Roman"/>
          <w:sz w:val="24"/>
          <w:szCs w:val="24"/>
        </w:rPr>
        <w:t>s</w:t>
      </w:r>
      <w:r w:rsidRPr="53930315" w:rsidR="00133E8C">
        <w:rPr>
          <w:rFonts w:ascii="Times New Roman" w:hAnsi="Times New Roman" w:eastAsia="Times New Roman" w:cs="Times New Roman"/>
          <w:sz w:val="24"/>
          <w:szCs w:val="24"/>
        </w:rPr>
        <w:t xml:space="preserve"> success.</w:t>
      </w:r>
      <w:r w:rsidRPr="53930315" w:rsidR="0065420E">
        <w:rPr>
          <w:rFonts w:ascii="Times New Roman" w:hAnsi="Times New Roman" w:eastAsia="Times New Roman" w:cs="Times New Roman"/>
          <w:sz w:val="24"/>
          <w:szCs w:val="24"/>
        </w:rPr>
        <w:t xml:space="preserve"> The </w:t>
      </w:r>
      <w:r w:rsidRPr="53930315" w:rsidR="00797651">
        <w:rPr>
          <w:rFonts w:ascii="Times New Roman" w:hAnsi="Times New Roman" w:eastAsia="Times New Roman" w:cs="Times New Roman"/>
          <w:sz w:val="24"/>
          <w:szCs w:val="24"/>
        </w:rPr>
        <w:t>NP</w:t>
      </w:r>
      <w:r w:rsidRPr="53930315" w:rsidR="00195459">
        <w:rPr>
          <w:rFonts w:ascii="Times New Roman" w:hAnsi="Times New Roman" w:eastAsia="Times New Roman" w:cs="Times New Roman"/>
          <w:sz w:val="24"/>
          <w:szCs w:val="24"/>
        </w:rPr>
        <w:t xml:space="preserve">’s role is </w:t>
      </w:r>
      <w:r w:rsidRPr="53930315" w:rsidR="00D22661">
        <w:rPr>
          <w:rFonts w:ascii="Times New Roman" w:hAnsi="Times New Roman" w:eastAsia="Times New Roman" w:cs="Times New Roman"/>
          <w:sz w:val="24"/>
          <w:szCs w:val="24"/>
        </w:rPr>
        <w:t>integral</w:t>
      </w:r>
      <w:r w:rsidRPr="53930315" w:rsidR="007E40CF">
        <w:rPr>
          <w:rFonts w:ascii="Times New Roman" w:hAnsi="Times New Roman" w:eastAsia="Times New Roman" w:cs="Times New Roman"/>
          <w:sz w:val="24"/>
          <w:szCs w:val="24"/>
        </w:rPr>
        <w:t xml:space="preserve"> to the cohesiveness of the program.</w:t>
      </w:r>
      <w:r w:rsidRPr="53930315" w:rsidR="002E0F8E">
        <w:rPr>
          <w:rFonts w:ascii="Times New Roman" w:hAnsi="Times New Roman" w:eastAsia="Times New Roman" w:cs="Times New Roman"/>
          <w:sz w:val="24"/>
          <w:szCs w:val="24"/>
        </w:rPr>
        <w:t xml:space="preserve"> </w:t>
      </w:r>
      <w:r w:rsidRPr="53930315" w:rsidR="0034055E">
        <w:rPr>
          <w:rFonts w:ascii="Times New Roman" w:hAnsi="Times New Roman" w:eastAsia="Times New Roman" w:cs="Times New Roman"/>
          <w:sz w:val="24"/>
          <w:szCs w:val="24"/>
        </w:rPr>
        <w:t>T</w:t>
      </w:r>
      <w:r w:rsidRPr="53930315" w:rsidR="00B86603">
        <w:rPr>
          <w:rFonts w:ascii="Times New Roman" w:hAnsi="Times New Roman" w:eastAsia="Times New Roman" w:cs="Times New Roman"/>
          <w:sz w:val="24"/>
          <w:szCs w:val="24"/>
        </w:rPr>
        <w:t>he role</w:t>
      </w:r>
      <w:r w:rsidRPr="53930315" w:rsidR="00DB4734">
        <w:rPr>
          <w:rFonts w:ascii="Times New Roman" w:hAnsi="Times New Roman" w:eastAsia="Times New Roman" w:cs="Times New Roman"/>
          <w:sz w:val="24"/>
          <w:szCs w:val="24"/>
        </w:rPr>
        <w:t>s</w:t>
      </w:r>
      <w:r w:rsidRPr="53930315" w:rsidR="00B86603">
        <w:rPr>
          <w:rFonts w:ascii="Times New Roman" w:hAnsi="Times New Roman" w:eastAsia="Times New Roman" w:cs="Times New Roman"/>
          <w:sz w:val="24"/>
          <w:szCs w:val="24"/>
        </w:rPr>
        <w:t xml:space="preserve"> of the RN</w:t>
      </w:r>
      <w:r w:rsidRPr="53930315" w:rsidR="001E7020">
        <w:rPr>
          <w:rFonts w:ascii="Times New Roman" w:hAnsi="Times New Roman" w:eastAsia="Times New Roman" w:cs="Times New Roman"/>
          <w:sz w:val="24"/>
          <w:szCs w:val="24"/>
        </w:rPr>
        <w:t xml:space="preserve"> CCC</w:t>
      </w:r>
      <w:r w:rsidRPr="53930315" w:rsidR="00CA6B4A">
        <w:rPr>
          <w:rFonts w:ascii="Times New Roman" w:hAnsi="Times New Roman" w:eastAsia="Times New Roman" w:cs="Times New Roman"/>
          <w:sz w:val="24"/>
          <w:szCs w:val="24"/>
        </w:rPr>
        <w:t xml:space="preserve"> and specialized rehabilitation nurse</w:t>
      </w:r>
      <w:r w:rsidRPr="53930315" w:rsidR="003B313F">
        <w:rPr>
          <w:rFonts w:ascii="Times New Roman" w:hAnsi="Times New Roman" w:eastAsia="Times New Roman" w:cs="Times New Roman"/>
          <w:sz w:val="24"/>
          <w:szCs w:val="24"/>
        </w:rPr>
        <w:t>s</w:t>
      </w:r>
      <w:r w:rsidRPr="53930315" w:rsidR="00606248">
        <w:rPr>
          <w:rFonts w:ascii="Times New Roman" w:hAnsi="Times New Roman" w:eastAsia="Times New Roman" w:cs="Times New Roman"/>
          <w:sz w:val="24"/>
          <w:szCs w:val="24"/>
        </w:rPr>
        <w:t xml:space="preserve"> </w:t>
      </w:r>
      <w:r w:rsidRPr="53930315" w:rsidR="003B313F">
        <w:rPr>
          <w:rFonts w:ascii="Times New Roman" w:hAnsi="Times New Roman" w:eastAsia="Times New Roman" w:cs="Times New Roman"/>
          <w:sz w:val="24"/>
          <w:szCs w:val="24"/>
        </w:rPr>
        <w:t>are</w:t>
      </w:r>
      <w:r w:rsidRPr="53930315" w:rsidR="001E7020">
        <w:rPr>
          <w:rFonts w:ascii="Times New Roman" w:hAnsi="Times New Roman" w:eastAsia="Times New Roman" w:cs="Times New Roman"/>
          <w:sz w:val="24"/>
          <w:szCs w:val="24"/>
        </w:rPr>
        <w:t> fundamental to the patient care experience. </w:t>
      </w:r>
      <w:r w:rsidRPr="53930315" w:rsidR="0038630A">
        <w:rPr>
          <w:rFonts w:ascii="Times New Roman" w:hAnsi="Times New Roman" w:eastAsia="Times New Roman" w:cs="Times New Roman"/>
          <w:sz w:val="24"/>
          <w:szCs w:val="24"/>
        </w:rPr>
        <w:t>T</w:t>
      </w:r>
      <w:r w:rsidRPr="53930315" w:rsidR="001E7020">
        <w:rPr>
          <w:rFonts w:ascii="Times New Roman" w:hAnsi="Times New Roman" w:eastAsia="Times New Roman" w:cs="Times New Roman"/>
          <w:sz w:val="24"/>
          <w:szCs w:val="24"/>
        </w:rPr>
        <w:t>he HUC is</w:t>
      </w:r>
      <w:r w:rsidRPr="53930315" w:rsidR="00D62B3C">
        <w:rPr>
          <w:rFonts w:ascii="Times New Roman" w:hAnsi="Times New Roman" w:eastAsia="Times New Roman" w:cs="Times New Roman"/>
          <w:sz w:val="24"/>
          <w:szCs w:val="24"/>
        </w:rPr>
        <w:t xml:space="preserve"> </w:t>
      </w:r>
      <w:r w:rsidRPr="53930315" w:rsidR="00352839">
        <w:rPr>
          <w:rFonts w:ascii="Times New Roman" w:hAnsi="Times New Roman" w:eastAsia="Times New Roman" w:cs="Times New Roman"/>
          <w:sz w:val="24"/>
          <w:szCs w:val="24"/>
        </w:rPr>
        <w:t xml:space="preserve">a strongly </w:t>
      </w:r>
      <w:r w:rsidRPr="53930315" w:rsidR="001E7020">
        <w:rPr>
          <w:rFonts w:ascii="Times New Roman" w:hAnsi="Times New Roman" w:eastAsia="Times New Roman" w:cs="Times New Roman"/>
          <w:sz w:val="24"/>
          <w:szCs w:val="24"/>
        </w:rPr>
        <w:t>recommended</w:t>
      </w:r>
      <w:r w:rsidRPr="53930315" w:rsidR="00E93E2D">
        <w:rPr>
          <w:rFonts w:ascii="Times New Roman" w:hAnsi="Times New Roman" w:eastAsia="Times New Roman" w:cs="Times New Roman"/>
          <w:sz w:val="24"/>
          <w:szCs w:val="24"/>
        </w:rPr>
        <w:t xml:space="preserve"> position</w:t>
      </w:r>
      <w:r w:rsidRPr="53930315" w:rsidR="001E7020">
        <w:rPr>
          <w:rFonts w:ascii="Times New Roman" w:hAnsi="Times New Roman" w:eastAsia="Times New Roman" w:cs="Times New Roman"/>
          <w:sz w:val="24"/>
          <w:szCs w:val="24"/>
        </w:rPr>
        <w:t> </w:t>
      </w:r>
      <w:r w:rsidRPr="53930315" w:rsidR="00DB4734">
        <w:rPr>
          <w:rFonts w:ascii="Times New Roman" w:hAnsi="Times New Roman" w:eastAsia="Times New Roman" w:cs="Times New Roman"/>
          <w:sz w:val="24"/>
          <w:szCs w:val="24"/>
        </w:rPr>
        <w:t>to facilitate</w:t>
      </w:r>
      <w:r w:rsidRPr="53930315" w:rsidR="005E6D85">
        <w:rPr>
          <w:rFonts w:ascii="Times New Roman" w:hAnsi="Times New Roman" w:eastAsia="Times New Roman" w:cs="Times New Roman"/>
          <w:sz w:val="24"/>
          <w:szCs w:val="24"/>
        </w:rPr>
        <w:t xml:space="preserve"> communication and </w:t>
      </w:r>
      <w:r w:rsidRPr="53930315" w:rsidR="001E7020">
        <w:rPr>
          <w:rFonts w:ascii="Times New Roman" w:hAnsi="Times New Roman" w:eastAsia="Times New Roman" w:cs="Times New Roman"/>
          <w:sz w:val="24"/>
          <w:szCs w:val="24"/>
        </w:rPr>
        <w:t xml:space="preserve">unit flow. </w:t>
      </w:r>
    </w:p>
    <w:p w:rsidR="00F624C0" w:rsidP="00626E9C" w:rsidRDefault="00F624C0" w14:paraId="75E9AB0C" w14:textId="77777777">
      <w:pPr>
        <w:spacing w:after="0" w:line="480" w:lineRule="auto"/>
        <w:jc w:val="center"/>
        <w:textAlignment w:val="baseline"/>
        <w:rPr>
          <w:rFonts w:ascii="Times New Roman" w:hAnsi="Times New Roman" w:eastAsia="Times New Roman" w:cs="Times New Roman"/>
          <w:b/>
          <w:bCs/>
          <w:sz w:val="24"/>
          <w:szCs w:val="24"/>
        </w:rPr>
      </w:pPr>
    </w:p>
    <w:p w:rsidRPr="00C35156" w:rsidR="00626E9C" w:rsidP="00626E9C" w:rsidRDefault="00626E9C" w14:paraId="7CEA9B5E" w14:textId="59643F9F">
      <w:pPr>
        <w:spacing w:after="0" w:line="480" w:lineRule="auto"/>
        <w:jc w:val="center"/>
        <w:textAlignment w:val="baseline"/>
        <w:rPr>
          <w:rFonts w:ascii="Times New Roman" w:hAnsi="Times New Roman" w:eastAsia="Times New Roman" w:cs="Times New Roman"/>
          <w:b/>
          <w:bCs/>
          <w:sz w:val="24"/>
          <w:szCs w:val="24"/>
        </w:rPr>
      </w:pPr>
      <w:r w:rsidRPr="00C35156">
        <w:rPr>
          <w:rFonts w:ascii="Times New Roman" w:hAnsi="Times New Roman" w:eastAsia="Times New Roman" w:cs="Times New Roman"/>
          <w:b/>
          <w:bCs/>
          <w:sz w:val="24"/>
          <w:szCs w:val="24"/>
        </w:rPr>
        <w:t>References</w:t>
      </w:r>
    </w:p>
    <w:p w:rsidRPr="00C35156" w:rsidR="00626E9C" w:rsidP="003130D7" w:rsidRDefault="00626E9C" w14:paraId="23344762" w14:textId="5E2E9FFA">
      <w:pPr>
        <w:pStyle w:val="ListParagraph"/>
        <w:numPr>
          <w:ilvl w:val="0"/>
          <w:numId w:val="3"/>
        </w:numPr>
        <w:spacing w:after="0" w:line="480" w:lineRule="auto"/>
        <w:textAlignment w:val="baseline"/>
        <w:rPr>
          <w:rFonts w:ascii="Times New Roman" w:hAnsi="Times New Roman" w:eastAsia="Times New Roman" w:cs="Times New Roman"/>
          <w:sz w:val="24"/>
          <w:szCs w:val="24"/>
        </w:rPr>
      </w:pPr>
      <w:r w:rsidRPr="00C35156">
        <w:rPr>
          <w:rFonts w:ascii="Times New Roman" w:hAnsi="Times New Roman" w:eastAsia="Times New Roman" w:cs="Times New Roman"/>
          <w:sz w:val="24"/>
          <w:szCs w:val="24"/>
        </w:rPr>
        <w:t xml:space="preserve">U.S. Department of Veterans Affairs. </w:t>
      </w:r>
      <w:r w:rsidRPr="00C35156">
        <w:rPr>
          <w:rFonts w:ascii="Times New Roman" w:hAnsi="Times New Roman" w:eastAsia="Times New Roman" w:cs="Times New Roman"/>
          <w:i/>
          <w:sz w:val="24"/>
          <w:szCs w:val="24"/>
        </w:rPr>
        <w:t>Polytrauma/TBI System of Care</w:t>
      </w:r>
      <w:r w:rsidRPr="00C35156">
        <w:rPr>
          <w:rFonts w:ascii="Times New Roman" w:hAnsi="Times New Roman" w:eastAsia="Times New Roman" w:cs="Times New Roman"/>
          <w:sz w:val="24"/>
          <w:szCs w:val="24"/>
        </w:rPr>
        <w:t>.</w:t>
      </w:r>
      <w:r w:rsidRPr="00C35156" w:rsidR="005E349D">
        <w:rPr>
          <w:rFonts w:ascii="Times New Roman" w:hAnsi="Times New Roman" w:eastAsia="Times New Roman" w:cs="Times New Roman"/>
          <w:sz w:val="24"/>
          <w:szCs w:val="24"/>
        </w:rPr>
        <w:t xml:space="preserve"> </w:t>
      </w:r>
      <w:hyperlink w:history="1" r:id="rId14">
        <w:r w:rsidRPr="00C35156" w:rsidR="005E349D">
          <w:rPr>
            <w:rStyle w:val="Hyperlink"/>
            <w:rFonts w:ascii="Times New Roman" w:hAnsi="Times New Roman" w:eastAsia="Times New Roman" w:cs="Times New Roman"/>
            <w:color w:val="auto"/>
            <w:sz w:val="24"/>
            <w:szCs w:val="24"/>
          </w:rPr>
          <w:t>https://www.polytrauma.va.gov/system-of-care/index.asp</w:t>
        </w:r>
      </w:hyperlink>
      <w:r w:rsidRPr="00C35156" w:rsidR="0027704D">
        <w:rPr>
          <w:rFonts w:ascii="Times New Roman" w:hAnsi="Times New Roman" w:eastAsia="Times New Roman" w:cs="Times New Roman"/>
          <w:sz w:val="24"/>
          <w:szCs w:val="24"/>
        </w:rPr>
        <w:t xml:space="preserve">. </w:t>
      </w:r>
      <w:r w:rsidRPr="00C35156" w:rsidR="003E34FB">
        <w:rPr>
          <w:rFonts w:ascii="Times New Roman" w:hAnsi="Times New Roman" w:eastAsia="Times New Roman" w:cs="Times New Roman"/>
          <w:sz w:val="24"/>
          <w:szCs w:val="24"/>
        </w:rPr>
        <w:t xml:space="preserve">Updated </w:t>
      </w:r>
      <w:r w:rsidRPr="00C35156" w:rsidR="00887CF6">
        <w:rPr>
          <w:rFonts w:ascii="Times New Roman" w:hAnsi="Times New Roman" w:eastAsia="Times New Roman" w:cs="Times New Roman"/>
          <w:sz w:val="24"/>
          <w:szCs w:val="24"/>
        </w:rPr>
        <w:t xml:space="preserve">June 3, </w:t>
      </w:r>
      <w:r w:rsidRPr="00C35156" w:rsidR="0027704D">
        <w:rPr>
          <w:rFonts w:ascii="Times New Roman" w:hAnsi="Times New Roman" w:eastAsia="Times New Roman" w:cs="Times New Roman"/>
          <w:sz w:val="24"/>
          <w:szCs w:val="24"/>
        </w:rPr>
        <w:t>2015. Accessed February 15, 2021.</w:t>
      </w:r>
    </w:p>
    <w:p w:rsidRPr="00C35156" w:rsidR="003130D7" w:rsidP="003130D7" w:rsidRDefault="003130D7" w14:paraId="7A7AE774" w14:textId="77777777">
      <w:pPr>
        <w:pStyle w:val="ListParagraph"/>
        <w:numPr>
          <w:ilvl w:val="0"/>
          <w:numId w:val="3"/>
        </w:numPr>
        <w:spacing w:after="0" w:line="480" w:lineRule="auto"/>
        <w:textAlignment w:val="baseline"/>
        <w:rPr>
          <w:rFonts w:ascii="Times New Roman" w:hAnsi="Times New Roman" w:eastAsia="Times New Roman" w:cs="Times New Roman"/>
          <w:sz w:val="24"/>
          <w:szCs w:val="24"/>
        </w:rPr>
      </w:pPr>
      <w:r w:rsidRPr="00C35156">
        <w:rPr>
          <w:rFonts w:ascii="Times New Roman" w:hAnsi="Times New Roman" w:eastAsia="Times New Roman" w:cs="Times New Roman"/>
          <w:sz w:val="24"/>
          <w:szCs w:val="24"/>
          <w:lang w:val="en"/>
        </w:rPr>
        <w:t xml:space="preserve">2. U.S. Congress. </w:t>
      </w:r>
      <w:r w:rsidRPr="00C35156">
        <w:rPr>
          <w:rFonts w:ascii="Times New Roman" w:hAnsi="Times New Roman" w:eastAsia="Times New Roman" w:cs="Times New Roman"/>
          <w:i/>
          <w:iCs/>
          <w:sz w:val="24"/>
          <w:szCs w:val="24"/>
          <w:lang w:val="en"/>
        </w:rPr>
        <w:t xml:space="preserve">Public Law </w:t>
      </w:r>
      <w:r w:rsidRPr="00C35156">
        <w:rPr>
          <w:rFonts w:ascii="Times New Roman" w:hAnsi="Times New Roman" w:eastAsia="Times New Roman" w:cs="Times New Roman"/>
          <w:i/>
          <w:sz w:val="24"/>
          <w:szCs w:val="24"/>
          <w:lang w:val="en"/>
        </w:rPr>
        <w:t>108-422</w:t>
      </w:r>
      <w:r w:rsidRPr="00C35156">
        <w:rPr>
          <w:rFonts w:ascii="Times New Roman" w:hAnsi="Times New Roman" w:eastAsia="Times New Roman" w:cs="Times New Roman"/>
          <w:sz w:val="24"/>
          <w:szCs w:val="24"/>
          <w:lang w:val="en"/>
        </w:rPr>
        <w:t xml:space="preserve">, Section 302:7327. </w:t>
      </w:r>
      <w:hyperlink w:history="1" r:id="rId15">
        <w:r w:rsidRPr="00C35156">
          <w:rPr>
            <w:rStyle w:val="Hyperlink"/>
            <w:rFonts w:ascii="Times New Roman" w:hAnsi="Times New Roman" w:eastAsia="Times New Roman" w:cs="Times New Roman"/>
            <w:color w:val="auto"/>
            <w:sz w:val="24"/>
            <w:szCs w:val="24"/>
          </w:rPr>
          <w:t>https://www.govinfo.gov/content/pkg/PLAW-108publ422/pdf/PLAW-108publ422.pdf</w:t>
        </w:r>
      </w:hyperlink>
      <w:r w:rsidRPr="00C35156">
        <w:rPr>
          <w:rFonts w:ascii="Times New Roman" w:hAnsi="Times New Roman" w:eastAsia="Times New Roman" w:cs="Times New Roman"/>
          <w:sz w:val="24"/>
          <w:szCs w:val="24"/>
        </w:rPr>
        <w:t> . November 30, 2004. Accessed February 15, 2021.</w:t>
      </w:r>
    </w:p>
    <w:p w:rsidRPr="00C35156" w:rsidR="003130D7" w:rsidP="003130D7" w:rsidRDefault="003130D7" w14:paraId="2FE215C2" w14:textId="170EB569">
      <w:pPr>
        <w:pStyle w:val="ListParagraph"/>
        <w:numPr>
          <w:ilvl w:val="0"/>
          <w:numId w:val="3"/>
        </w:numPr>
        <w:spacing w:after="0" w:line="480" w:lineRule="auto"/>
        <w:textAlignment w:val="baseline"/>
        <w:rPr>
          <w:rFonts w:ascii="Times New Roman" w:hAnsi="Times New Roman" w:eastAsia="Times New Roman" w:cs="Times New Roman"/>
          <w:sz w:val="24"/>
          <w:szCs w:val="24"/>
        </w:rPr>
      </w:pPr>
      <w:r w:rsidRPr="00C35156">
        <w:rPr>
          <w:rFonts w:ascii="Times New Roman" w:hAnsi="Times New Roman" w:eastAsia="Times New Roman" w:cs="Times New Roman"/>
          <w:sz w:val="24"/>
          <w:szCs w:val="24"/>
        </w:rPr>
        <w:t>MacGregor AJ, </w:t>
      </w:r>
      <w:proofErr w:type="spellStart"/>
      <w:r w:rsidRPr="00C35156">
        <w:rPr>
          <w:rFonts w:ascii="Times New Roman" w:hAnsi="Times New Roman" w:eastAsia="Times New Roman" w:cs="Times New Roman"/>
          <w:sz w:val="24"/>
          <w:szCs w:val="24"/>
        </w:rPr>
        <w:t>Zouris</w:t>
      </w:r>
      <w:proofErr w:type="spellEnd"/>
      <w:r w:rsidRPr="00C35156">
        <w:rPr>
          <w:rFonts w:ascii="Times New Roman" w:hAnsi="Times New Roman" w:eastAsia="Times New Roman" w:cs="Times New Roman"/>
          <w:sz w:val="24"/>
          <w:szCs w:val="24"/>
        </w:rPr>
        <w:t xml:space="preserve"> JM, Watrous JR, et al. Multimorbidity and quality of life after blast-related injury among US military personnel: a cluster analysis of retrospective data. </w:t>
      </w:r>
      <w:r w:rsidRPr="00C35156">
        <w:rPr>
          <w:rFonts w:ascii="Times New Roman" w:hAnsi="Times New Roman" w:eastAsia="Times New Roman" w:cs="Times New Roman"/>
          <w:i/>
          <w:iCs/>
          <w:sz w:val="24"/>
          <w:szCs w:val="24"/>
        </w:rPr>
        <w:t>BMC Public Health</w:t>
      </w:r>
      <w:r w:rsidRPr="00C35156">
        <w:rPr>
          <w:rFonts w:ascii="Times New Roman" w:hAnsi="Times New Roman" w:eastAsia="Times New Roman" w:cs="Times New Roman"/>
          <w:sz w:val="24"/>
          <w:szCs w:val="24"/>
        </w:rPr>
        <w:t>, 2020; 20(1): 578.</w:t>
      </w:r>
      <w:r w:rsidRPr="00C35156">
        <w:rPr>
          <w:rFonts w:ascii="Times New Roman" w:hAnsi="Times New Roman" w:eastAsia="Times New Roman" w:cs="Times New Roman"/>
          <w:i/>
          <w:iCs/>
          <w:sz w:val="24"/>
          <w:szCs w:val="24"/>
        </w:rPr>
        <w:t xml:space="preserve"> </w:t>
      </w:r>
      <w:r w:rsidRPr="00C35156">
        <w:rPr>
          <w:rFonts w:ascii="Times New Roman" w:hAnsi="Times New Roman" w:cs="Times New Roman"/>
          <w:sz w:val="24"/>
          <w:szCs w:val="24"/>
        </w:rPr>
        <w:t xml:space="preserve"> </w:t>
      </w:r>
      <w:hyperlink w:tgtFrame="_blank" w:history="1" r:id="rId16">
        <w:r w:rsidRPr="00C35156">
          <w:rPr>
            <w:rFonts w:ascii="Times New Roman" w:hAnsi="Times New Roman" w:eastAsia="Times New Roman" w:cs="Times New Roman"/>
            <w:sz w:val="24"/>
            <w:szCs w:val="24"/>
          </w:rPr>
          <w:t>doi</w:t>
        </w:r>
        <w:r w:rsidRPr="00C35156" w:rsidR="00A815A3">
          <w:rPr>
            <w:rFonts w:ascii="Times New Roman" w:hAnsi="Times New Roman" w:eastAsia="Times New Roman" w:cs="Times New Roman"/>
            <w:sz w:val="24"/>
            <w:szCs w:val="24"/>
          </w:rPr>
          <w:t>:</w:t>
        </w:r>
        <w:r w:rsidRPr="00C35156">
          <w:rPr>
            <w:rFonts w:ascii="Times New Roman" w:hAnsi="Times New Roman" w:eastAsia="Times New Roman" w:cs="Times New Roman"/>
            <w:sz w:val="24"/>
            <w:szCs w:val="24"/>
          </w:rPr>
          <w:t>10.1186/s12889-020-08696-4</w:t>
        </w:r>
      </w:hyperlink>
      <w:r w:rsidRPr="00C35156">
        <w:rPr>
          <w:rFonts w:ascii="Times New Roman" w:hAnsi="Times New Roman" w:eastAsia="Times New Roman" w:cs="Times New Roman"/>
          <w:sz w:val="24"/>
          <w:szCs w:val="24"/>
        </w:rPr>
        <w:t> </w:t>
      </w:r>
    </w:p>
    <w:p w:rsidRPr="00C35156" w:rsidR="003130D7" w:rsidP="003130D7" w:rsidRDefault="003130D7" w14:paraId="09F16769" w14:textId="42BB125C">
      <w:pPr>
        <w:pStyle w:val="ListParagraph"/>
        <w:numPr>
          <w:ilvl w:val="0"/>
          <w:numId w:val="3"/>
        </w:numPr>
        <w:spacing w:after="0" w:line="480" w:lineRule="auto"/>
        <w:textAlignment w:val="baseline"/>
        <w:rPr>
          <w:rFonts w:ascii="Times New Roman" w:hAnsi="Times New Roman" w:eastAsia="Times New Roman" w:cs="Times New Roman"/>
          <w:sz w:val="24"/>
          <w:szCs w:val="24"/>
        </w:rPr>
      </w:pPr>
      <w:r w:rsidRPr="00C35156">
        <w:rPr>
          <w:rFonts w:ascii="Times New Roman" w:hAnsi="Times New Roman" w:eastAsia="Times New Roman" w:cs="Times New Roman"/>
          <w:sz w:val="24"/>
          <w:szCs w:val="24"/>
        </w:rPr>
        <w:t>Smith EN, Young MD, Crum AJ. Stress. mindsets, and success in Navy SEALs  Special Warfare Training. </w:t>
      </w:r>
      <w:r w:rsidRPr="00C35156">
        <w:rPr>
          <w:rFonts w:ascii="Times New Roman" w:hAnsi="Times New Roman" w:eastAsia="Times New Roman" w:cs="Times New Roman"/>
          <w:i/>
          <w:iCs/>
          <w:sz w:val="24"/>
          <w:szCs w:val="24"/>
        </w:rPr>
        <w:t>Front Psychol</w:t>
      </w:r>
      <w:r w:rsidRPr="00C35156" w:rsidR="003D6CE0">
        <w:rPr>
          <w:rFonts w:ascii="Times New Roman" w:hAnsi="Times New Roman" w:eastAsia="Times New Roman" w:cs="Times New Roman"/>
          <w:i/>
          <w:iCs/>
          <w:sz w:val="24"/>
          <w:szCs w:val="24"/>
        </w:rPr>
        <w:t>.</w:t>
      </w:r>
      <w:r w:rsidRPr="00C35156">
        <w:rPr>
          <w:rFonts w:ascii="Times New Roman" w:hAnsi="Times New Roman" w:eastAsia="Times New Roman" w:cs="Times New Roman"/>
          <w:i/>
          <w:iCs/>
          <w:sz w:val="24"/>
          <w:szCs w:val="24"/>
        </w:rPr>
        <w:t xml:space="preserve"> </w:t>
      </w:r>
      <w:r w:rsidRPr="00C35156">
        <w:rPr>
          <w:rFonts w:ascii="Times New Roman" w:hAnsi="Times New Roman" w:eastAsia="Times New Roman" w:cs="Times New Roman"/>
          <w:sz w:val="24"/>
          <w:szCs w:val="24"/>
        </w:rPr>
        <w:t xml:space="preserve">2020; 10: 2962. </w:t>
      </w:r>
      <w:r w:rsidRPr="00C35156">
        <w:rPr>
          <w:rStyle w:val="id-label"/>
          <w:rFonts w:ascii="Times New Roman" w:hAnsi="Times New Roman" w:cs="Times New Roman"/>
          <w:sz w:val="24"/>
          <w:szCs w:val="24"/>
        </w:rPr>
        <w:t>doi:</w:t>
      </w:r>
      <w:r w:rsidRPr="00C35156">
        <w:rPr>
          <w:rFonts w:ascii="Times New Roman" w:hAnsi="Times New Roman" w:cs="Times New Roman"/>
          <w:sz w:val="24"/>
          <w:szCs w:val="24"/>
        </w:rPr>
        <w:t>10.3389/fpsyg.2019.02962</w:t>
      </w:r>
    </w:p>
    <w:p w:rsidRPr="00C35156" w:rsidR="00151E88" w:rsidP="00151E88" w:rsidRDefault="00151E88" w14:paraId="38A6F49A" w14:textId="569ED7BF">
      <w:pPr>
        <w:pStyle w:val="ListParagraph"/>
        <w:numPr>
          <w:ilvl w:val="0"/>
          <w:numId w:val="3"/>
        </w:numPr>
        <w:spacing w:after="0" w:line="480" w:lineRule="auto"/>
        <w:textAlignment w:val="baseline"/>
        <w:rPr>
          <w:rFonts w:ascii="Times New Roman" w:hAnsi="Times New Roman" w:eastAsia="Times New Roman" w:cs="Times New Roman"/>
          <w:sz w:val="24"/>
          <w:szCs w:val="24"/>
        </w:rPr>
      </w:pPr>
      <w:r w:rsidRPr="00C35156">
        <w:rPr>
          <w:rFonts w:ascii="Times New Roman" w:hAnsi="Times New Roman" w:eastAsia="Times New Roman" w:cs="Times New Roman"/>
          <w:sz w:val="24"/>
          <w:szCs w:val="24"/>
          <w:shd w:val="clear" w:color="auto" w:fill="F9F9F9"/>
        </w:rPr>
        <w:t>Baker MS. </w:t>
      </w:r>
      <w:r w:rsidRPr="00C35156">
        <w:rPr>
          <w:rFonts w:ascii="Times New Roman" w:hAnsi="Times New Roman" w:eastAsia="Times New Roman" w:cs="Times New Roman"/>
          <w:sz w:val="24"/>
          <w:szCs w:val="24"/>
          <w:shd w:val="clear" w:color="auto" w:fill="FFFFFF"/>
        </w:rPr>
        <w:t>Casualties of the Global War on Terror and their future impact on health care and society: a looming public health crisis. </w:t>
      </w:r>
      <w:r w:rsidRPr="00C35156">
        <w:rPr>
          <w:rFonts w:ascii="Times New Roman" w:hAnsi="Times New Roman" w:eastAsia="Times New Roman" w:cs="Times New Roman"/>
          <w:i/>
          <w:iCs/>
          <w:sz w:val="24"/>
          <w:szCs w:val="24"/>
        </w:rPr>
        <w:t>Mil Med</w:t>
      </w:r>
      <w:r w:rsidRPr="00C35156">
        <w:rPr>
          <w:rFonts w:ascii="Times New Roman" w:hAnsi="Times New Roman" w:eastAsia="Times New Roman" w:cs="Times New Roman"/>
          <w:sz w:val="24"/>
          <w:szCs w:val="24"/>
          <w:shd w:val="clear" w:color="auto" w:fill="FFFFFF"/>
        </w:rPr>
        <w:t xml:space="preserve">. 2014; 179(4), 348–355. </w:t>
      </w:r>
      <w:hyperlink w:history="1" r:id="rId17">
        <w:r w:rsidRPr="00C35156">
          <w:rPr>
            <w:rStyle w:val="Hyperlink"/>
            <w:rFonts w:ascii="Times New Roman" w:hAnsi="Times New Roman" w:eastAsia="Times New Roman" w:cs="Times New Roman"/>
            <w:color w:val="auto"/>
            <w:sz w:val="24"/>
            <w:szCs w:val="24"/>
          </w:rPr>
          <w:t>doi.org/10.7205/MILMED-D-13-00471</w:t>
        </w:r>
      </w:hyperlink>
      <w:r w:rsidRPr="00C35156">
        <w:rPr>
          <w:rFonts w:ascii="Times New Roman" w:hAnsi="Times New Roman" w:eastAsia="Times New Roman" w:cs="Times New Roman"/>
          <w:sz w:val="24"/>
          <w:szCs w:val="24"/>
        </w:rPr>
        <w:t> </w:t>
      </w:r>
      <w:r w:rsidRPr="00C35156">
        <w:rPr>
          <w:rFonts w:ascii="Times New Roman" w:hAnsi="Times New Roman" w:cs="Times New Roman"/>
          <w:sz w:val="24"/>
          <w:szCs w:val="24"/>
        </w:rPr>
        <w:t xml:space="preserve"> </w:t>
      </w:r>
    </w:p>
    <w:p w:rsidRPr="00C35156" w:rsidR="00151E88" w:rsidP="00151E88" w:rsidRDefault="00151E88" w14:paraId="55375C95" w14:textId="362C4622">
      <w:pPr>
        <w:pStyle w:val="ListParagraph"/>
        <w:numPr>
          <w:ilvl w:val="0"/>
          <w:numId w:val="3"/>
        </w:numPr>
        <w:spacing w:after="0" w:line="480" w:lineRule="auto"/>
        <w:textAlignment w:val="baseline"/>
        <w:rPr>
          <w:rFonts w:ascii="Times New Roman" w:hAnsi="Times New Roman" w:eastAsia="Times New Roman" w:cs="Times New Roman"/>
          <w:sz w:val="24"/>
          <w:szCs w:val="24"/>
        </w:rPr>
      </w:pPr>
      <w:r w:rsidRPr="00C35156">
        <w:rPr>
          <w:rFonts w:ascii="Times New Roman" w:hAnsi="Times New Roman" w:eastAsia="Times New Roman" w:cs="Times New Roman"/>
          <w:sz w:val="24"/>
          <w:szCs w:val="24"/>
        </w:rPr>
        <w:t xml:space="preserve">Commission on the Accreditation of Rehabilitation Facilities (CARF) International. </w:t>
      </w:r>
      <w:r w:rsidRPr="00C35156">
        <w:rPr>
          <w:rFonts w:ascii="Times New Roman" w:hAnsi="Times New Roman" w:eastAsia="Times New Roman" w:cs="Times New Roman"/>
          <w:i/>
          <w:iCs/>
          <w:sz w:val="24"/>
          <w:szCs w:val="24"/>
        </w:rPr>
        <w:t>About CARF</w:t>
      </w:r>
      <w:r w:rsidRPr="00C35156">
        <w:rPr>
          <w:rFonts w:ascii="Times New Roman" w:hAnsi="Times New Roman" w:eastAsia="Times New Roman" w:cs="Times New Roman"/>
          <w:sz w:val="24"/>
          <w:szCs w:val="24"/>
        </w:rPr>
        <w:t xml:space="preserve">. </w:t>
      </w:r>
      <w:hyperlink w:history="1" r:id="rId18">
        <w:r w:rsidRPr="00C35156" w:rsidR="003D6CE0">
          <w:rPr>
            <w:rStyle w:val="Hyperlink"/>
            <w:rFonts w:ascii="Times New Roman" w:hAnsi="Times New Roman" w:eastAsia="Times New Roman" w:cs="Times New Roman"/>
            <w:color w:val="auto"/>
            <w:sz w:val="24"/>
            <w:szCs w:val="24"/>
          </w:rPr>
          <w:t>http://www.carf.org/home/</w:t>
        </w:r>
      </w:hyperlink>
      <w:r w:rsidRPr="00C35156">
        <w:rPr>
          <w:rFonts w:ascii="Times New Roman" w:hAnsi="Times New Roman" w:eastAsia="Times New Roman" w:cs="Times New Roman"/>
          <w:sz w:val="24"/>
          <w:szCs w:val="24"/>
        </w:rPr>
        <w:t xml:space="preserve">. </w:t>
      </w:r>
      <w:r w:rsidRPr="00C35156" w:rsidR="00C411CE">
        <w:rPr>
          <w:rFonts w:ascii="Times New Roman" w:hAnsi="Times New Roman" w:eastAsia="Times New Roman" w:cs="Times New Roman"/>
          <w:sz w:val="24"/>
          <w:szCs w:val="24"/>
        </w:rPr>
        <w:t xml:space="preserve">2020. </w:t>
      </w:r>
      <w:r w:rsidRPr="00C35156">
        <w:rPr>
          <w:rFonts w:ascii="Times New Roman" w:hAnsi="Times New Roman" w:eastAsia="Times New Roman" w:cs="Times New Roman"/>
          <w:sz w:val="24"/>
          <w:szCs w:val="24"/>
        </w:rPr>
        <w:t>Accessed February 15, 2021.</w:t>
      </w:r>
    </w:p>
    <w:p w:rsidRPr="00C35156" w:rsidR="00151E88" w:rsidP="00151E88" w:rsidRDefault="00151E88" w14:paraId="342037A7" w14:textId="77777777">
      <w:pPr>
        <w:pStyle w:val="ListParagraph"/>
        <w:numPr>
          <w:ilvl w:val="0"/>
          <w:numId w:val="3"/>
        </w:numPr>
        <w:spacing w:after="0" w:line="480" w:lineRule="auto"/>
        <w:textAlignment w:val="baseline"/>
        <w:rPr>
          <w:rFonts w:ascii="Times New Roman" w:hAnsi="Times New Roman" w:eastAsia="Times New Roman" w:cs="Times New Roman"/>
          <w:sz w:val="24"/>
          <w:szCs w:val="24"/>
          <w:lang w:val="en"/>
        </w:rPr>
      </w:pPr>
      <w:r w:rsidRPr="00C35156">
        <w:rPr>
          <w:rFonts w:ascii="Times New Roman" w:hAnsi="Times New Roman" w:eastAsia="Times New Roman" w:cs="Times New Roman"/>
          <w:sz w:val="24"/>
          <w:szCs w:val="24"/>
          <w:lang w:val="en"/>
        </w:rPr>
        <w:t>Military.com. Special Operations Forces Center. https://www.military.com/special-</w:t>
      </w:r>
      <w:hyperlink w:tgtFrame="_blank" w:history="1" r:id="rId19">
        <w:r w:rsidRPr="00C35156">
          <w:rPr>
            <w:rFonts w:ascii="Times New Roman" w:hAnsi="Times New Roman" w:eastAsia="Times New Roman" w:cs="Times New Roman"/>
            <w:sz w:val="24"/>
            <w:szCs w:val="24"/>
            <w:lang w:val="en"/>
          </w:rPr>
          <w:t>operations</w:t>
        </w:r>
      </w:hyperlink>
      <w:r w:rsidRPr="00C35156">
        <w:rPr>
          <w:rFonts w:ascii="Times New Roman" w:hAnsi="Times New Roman" w:eastAsia="Times New Roman" w:cs="Times New Roman"/>
          <w:sz w:val="24"/>
          <w:szCs w:val="24"/>
          <w:lang w:val="en"/>
        </w:rPr>
        <w:t>. 2020. Accessed February 15, 2021.</w:t>
      </w:r>
    </w:p>
    <w:p w:rsidRPr="00C35156" w:rsidR="00151E88" w:rsidP="001311B3" w:rsidRDefault="00151E88" w14:paraId="5303DD28" w14:textId="3D6559D2">
      <w:pPr>
        <w:pStyle w:val="ListParagraph"/>
        <w:numPr>
          <w:ilvl w:val="0"/>
          <w:numId w:val="3"/>
        </w:numPr>
        <w:spacing w:after="0" w:line="480" w:lineRule="auto"/>
        <w:textAlignment w:val="baseline"/>
        <w:rPr>
          <w:rFonts w:ascii="Times New Roman" w:hAnsi="Times New Roman" w:eastAsia="Times New Roman" w:cs="Times New Roman"/>
          <w:sz w:val="24"/>
          <w:szCs w:val="24"/>
        </w:rPr>
      </w:pPr>
      <w:r w:rsidRPr="00C35156">
        <w:rPr>
          <w:rFonts w:ascii="Times New Roman" w:hAnsi="Times New Roman" w:eastAsia="Times New Roman" w:cs="Times New Roman"/>
          <w:sz w:val="24"/>
          <w:szCs w:val="24"/>
        </w:rPr>
        <w:t xml:space="preserve">U.S. Department of Veterans Affairs. Veteran Health Administration. </w:t>
      </w:r>
      <w:r w:rsidRPr="00C35156">
        <w:rPr>
          <w:rFonts w:ascii="Times New Roman" w:hAnsi="Times New Roman" w:eastAsia="Times New Roman" w:cs="Times New Roman"/>
          <w:i/>
          <w:sz w:val="24"/>
          <w:szCs w:val="24"/>
        </w:rPr>
        <w:t>VHA Directive 1172.01 Polytrauma System of Care. Transmittal Sheet.</w:t>
      </w:r>
      <w:r w:rsidRPr="00C35156">
        <w:rPr>
          <w:rFonts w:ascii="Times New Roman" w:hAnsi="Times New Roman" w:eastAsia="Times New Roman" w:cs="Times New Roman"/>
          <w:sz w:val="24"/>
          <w:szCs w:val="24"/>
        </w:rPr>
        <w:t xml:space="preserve"> </w:t>
      </w:r>
      <w:hyperlink w:history="1" r:id="rId20">
        <w:r w:rsidRPr="00C35156" w:rsidR="007D0E84">
          <w:rPr>
            <w:rStyle w:val="Hyperlink"/>
            <w:rFonts w:ascii="Times New Roman" w:hAnsi="Times New Roman" w:eastAsia="Times New Roman" w:cs="Times New Roman"/>
            <w:color w:val="auto"/>
            <w:sz w:val="24"/>
            <w:szCs w:val="24"/>
          </w:rPr>
          <w:t>https://www.va.gov/OPTOMETRY/docs/ VHA_Directive_1172-01_Polytrauma_System_of_ Care_1172_01_D_2019-01-24.pdf</w:t>
        </w:r>
      </w:hyperlink>
      <w:r w:rsidRPr="00C35156">
        <w:rPr>
          <w:rFonts w:ascii="Times New Roman" w:hAnsi="Times New Roman" w:eastAsia="Times New Roman" w:cs="Times New Roman"/>
          <w:sz w:val="24"/>
          <w:szCs w:val="24"/>
        </w:rPr>
        <w:t xml:space="preserve"> </w:t>
      </w:r>
      <w:r w:rsidRPr="00C35156">
        <w:rPr>
          <w:rStyle w:val="Hyperlink"/>
          <w:rFonts w:ascii="Times New Roman" w:hAnsi="Times New Roman" w:eastAsia="Times New Roman" w:cs="Times New Roman"/>
          <w:color w:val="auto"/>
          <w:sz w:val="24"/>
          <w:szCs w:val="24"/>
          <w:u w:val="none"/>
        </w:rPr>
        <w:t>. January 24, 2019. Accessed February 15, 2021.</w:t>
      </w:r>
    </w:p>
    <w:p w:rsidRPr="00C35156" w:rsidR="00151E88" w:rsidP="00151E88" w:rsidRDefault="00151E88" w14:paraId="2E750CC6" w14:textId="77777777">
      <w:pPr>
        <w:pStyle w:val="ListParagraph"/>
        <w:numPr>
          <w:ilvl w:val="0"/>
          <w:numId w:val="3"/>
        </w:numPr>
        <w:spacing w:after="0" w:line="480" w:lineRule="auto"/>
        <w:textAlignment w:val="baseline"/>
        <w:rPr>
          <w:rFonts w:ascii="Times New Roman" w:hAnsi="Times New Roman" w:eastAsia="Times New Roman" w:cs="Times New Roman"/>
          <w:sz w:val="24"/>
          <w:szCs w:val="24"/>
        </w:rPr>
      </w:pPr>
      <w:proofErr w:type="spellStart"/>
      <w:r w:rsidRPr="00C35156">
        <w:rPr>
          <w:rFonts w:ascii="Times New Roman" w:hAnsi="Times New Roman" w:eastAsia="Times New Roman" w:cs="Times New Roman"/>
          <w:sz w:val="24"/>
          <w:szCs w:val="24"/>
        </w:rPr>
        <w:t>Monaghesh</w:t>
      </w:r>
      <w:proofErr w:type="spellEnd"/>
      <w:r w:rsidRPr="00C35156">
        <w:rPr>
          <w:rFonts w:ascii="Times New Roman" w:hAnsi="Times New Roman" w:eastAsia="Times New Roman" w:cs="Times New Roman"/>
          <w:sz w:val="24"/>
          <w:szCs w:val="24"/>
        </w:rPr>
        <w:t xml:space="preserve"> E,  </w:t>
      </w:r>
      <w:proofErr w:type="spellStart"/>
      <w:r w:rsidRPr="00C35156">
        <w:rPr>
          <w:rFonts w:ascii="Times New Roman" w:hAnsi="Times New Roman" w:eastAsia="Times New Roman" w:cs="Times New Roman"/>
          <w:sz w:val="24"/>
          <w:szCs w:val="24"/>
        </w:rPr>
        <w:t>Hajizadeh</w:t>
      </w:r>
      <w:proofErr w:type="spellEnd"/>
      <w:r w:rsidRPr="00C35156">
        <w:rPr>
          <w:rFonts w:ascii="Times New Roman" w:hAnsi="Times New Roman" w:eastAsia="Times New Roman" w:cs="Times New Roman"/>
          <w:sz w:val="24"/>
          <w:szCs w:val="24"/>
        </w:rPr>
        <w:t xml:space="preserve"> A. The role of telehealth during COVID-19 outbreak: a systematic review based on current evidence. </w:t>
      </w:r>
      <w:r w:rsidRPr="00C35156">
        <w:rPr>
          <w:rFonts w:ascii="Times New Roman" w:hAnsi="Times New Roman" w:eastAsia="Times New Roman" w:cs="Times New Roman"/>
          <w:i/>
          <w:iCs/>
          <w:sz w:val="24"/>
          <w:szCs w:val="24"/>
        </w:rPr>
        <w:t>BMC Public Health</w:t>
      </w:r>
      <w:r w:rsidRPr="00C35156">
        <w:rPr>
          <w:rFonts w:ascii="Times New Roman" w:hAnsi="Times New Roman" w:eastAsia="Times New Roman" w:cs="Times New Roman"/>
          <w:sz w:val="24"/>
          <w:szCs w:val="24"/>
        </w:rPr>
        <w:t xml:space="preserve"> 2020; 20(1), 1193. doi: 10.1186/s12889-020-09301-4 </w:t>
      </w:r>
    </w:p>
    <w:p w:rsidRPr="00C35156" w:rsidR="00626E9C" w:rsidP="00626E9C" w:rsidRDefault="00626E9C" w14:paraId="2904B2F0" w14:textId="2C7A95F4">
      <w:pPr>
        <w:spacing w:after="0" w:line="480" w:lineRule="auto"/>
        <w:ind w:left="720" w:hanging="720"/>
        <w:textAlignment w:val="baseline"/>
        <w:rPr>
          <w:rFonts w:ascii="Times New Roman" w:hAnsi="Times New Roman" w:eastAsia="Times New Roman" w:cs="Times New Roman"/>
          <w:sz w:val="24"/>
          <w:szCs w:val="24"/>
        </w:rPr>
      </w:pPr>
    </w:p>
    <w:p w:rsidRPr="00C35156" w:rsidR="003E4578" w:rsidP="00626E9C" w:rsidRDefault="003E4578" w14:paraId="75D7778C" w14:textId="661221C1">
      <w:pPr>
        <w:spacing w:after="0" w:line="480" w:lineRule="auto"/>
        <w:ind w:left="720" w:hanging="720"/>
        <w:textAlignment w:val="baseline"/>
        <w:rPr>
          <w:rFonts w:ascii="Times New Roman" w:hAnsi="Times New Roman" w:eastAsia="Times New Roman" w:cs="Times New Roman"/>
          <w:sz w:val="24"/>
          <w:szCs w:val="24"/>
        </w:rPr>
      </w:pPr>
    </w:p>
    <w:p w:rsidRPr="00C35156" w:rsidR="003E4578" w:rsidP="0887DFF8" w:rsidRDefault="003E4578" w14:paraId="60A5D888" w14:textId="5BB06E2D">
      <w:pPr>
        <w:spacing w:after="0" w:line="480" w:lineRule="auto"/>
        <w:ind w:left="720" w:hanging="720"/>
        <w:textAlignment w:val="baseline"/>
        <w:rPr>
          <w:rFonts w:ascii="Times New Roman" w:hAnsi="Times New Roman" w:eastAsia="Times New Roman" w:cs="Times New Roman"/>
          <w:b w:val="1"/>
          <w:bCs w:val="1"/>
          <w:sz w:val="24"/>
          <w:szCs w:val="24"/>
        </w:rPr>
      </w:pPr>
      <w:ins w:author="Guess, Dara R." w:date="2021-07-27T21:16:57.863Z" w:id="1605657271">
        <w:r w:rsidRPr="0887DFF8" w:rsidR="330B3B29">
          <w:rPr>
            <w:rFonts w:ascii="Times New Roman" w:hAnsi="Times New Roman" w:eastAsia="Times New Roman" w:cs="Times New Roman"/>
            <w:b w:val="1"/>
            <w:bCs w:val="1"/>
            <w:sz w:val="24"/>
            <w:szCs w:val="24"/>
          </w:rPr>
          <w:t xml:space="preserve">Insert “Picture: PREP </w:t>
        </w:r>
      </w:ins>
      <w:commentRangeStart w:id="909540496"/>
      <w:ins w:author="Guess, Dara R." w:date="2021-07-27T21:17:48.689Z" w:id="310556339">
        <w:r w:rsidRPr="0887DFF8" w:rsidR="330B3B29">
          <w:rPr>
            <w:rFonts w:ascii="Times New Roman" w:hAnsi="Times New Roman" w:eastAsia="Times New Roman" w:cs="Times New Roman"/>
            <w:b w:val="1"/>
            <w:bCs w:val="1"/>
            <w:sz w:val="24"/>
            <w:szCs w:val="24"/>
          </w:rPr>
          <w:t>Team</w:t>
        </w:r>
      </w:ins>
      <w:commentRangeEnd w:id="909540496"/>
      <w:r>
        <w:rPr>
          <w:rStyle w:val="CommentReference"/>
        </w:rPr>
        <w:commentReference w:id="909540496"/>
      </w:r>
      <w:ins w:author="Guess, Dara R." w:date="2021-07-27T21:17:48.689Z" w:id="1698512743">
        <w:r w:rsidRPr="0887DFF8" w:rsidR="591E2B0E">
          <w:rPr>
            <w:rFonts w:ascii="Times New Roman" w:hAnsi="Times New Roman" w:eastAsia="Times New Roman" w:cs="Times New Roman"/>
            <w:b w:val="1"/>
            <w:bCs w:val="1"/>
            <w:sz w:val="24"/>
            <w:szCs w:val="24"/>
          </w:rPr>
          <w:t xml:space="preserve"> </w:t>
        </w:r>
      </w:ins>
      <w:ins w:author="Guess, Dara R." w:date="2021-07-27T21:19:05.41Z" w:id="1583130586">
        <w:r w:rsidRPr="0887DFF8" w:rsidR="1D00B39B">
          <w:rPr>
            <w:rFonts w:ascii="Times New Roman" w:hAnsi="Times New Roman" w:eastAsia="Times New Roman" w:cs="Times New Roman"/>
            <w:b w:val="1"/>
            <w:bCs w:val="1"/>
            <w:sz w:val="24"/>
            <w:szCs w:val="24"/>
          </w:rPr>
          <w:t xml:space="preserve">James A. Haley </w:t>
        </w:r>
      </w:ins>
      <w:ins w:author="Guess, Dara R." w:date="2021-07-27T21:17:57.498Z" w:id="1764726687">
        <w:r w:rsidRPr="0887DFF8" w:rsidR="591E2B0E">
          <w:rPr>
            <w:rFonts w:ascii="Times New Roman" w:hAnsi="Times New Roman" w:eastAsia="Times New Roman" w:cs="Times New Roman"/>
            <w:b w:val="1"/>
            <w:bCs w:val="1"/>
            <w:sz w:val="24"/>
            <w:szCs w:val="24"/>
          </w:rPr>
          <w:t>Veterans</w:t>
        </w:r>
      </w:ins>
      <w:ins w:author="Guess, Dara R." w:date="2021-07-27T21:18:06.609Z" w:id="625964307">
        <w:r w:rsidRPr="0887DFF8" w:rsidR="591E2B0E">
          <w:rPr>
            <w:rFonts w:ascii="Times New Roman" w:hAnsi="Times New Roman" w:eastAsia="Times New Roman" w:cs="Times New Roman"/>
            <w:b w:val="1"/>
            <w:bCs w:val="1"/>
            <w:sz w:val="24"/>
            <w:szCs w:val="24"/>
          </w:rPr>
          <w:t>’</w:t>
        </w:r>
      </w:ins>
      <w:ins w:author="Guess, Dara R." w:date="2021-07-27T21:19:26.242Z" w:id="399480047">
        <w:r w:rsidRPr="0887DFF8" w:rsidR="4FB662D0">
          <w:rPr>
            <w:rFonts w:ascii="Times New Roman" w:hAnsi="Times New Roman" w:eastAsia="Times New Roman" w:cs="Times New Roman"/>
            <w:b w:val="1"/>
            <w:bCs w:val="1"/>
            <w:sz w:val="24"/>
            <w:szCs w:val="24"/>
          </w:rPr>
          <w:t xml:space="preserve"> Ho</w:t>
        </w:r>
      </w:ins>
      <w:ins w:author="Guess, Dara R." w:date="2021-07-27T21:18:01.497Z" w:id="2078195248">
        <w:r w:rsidRPr="0887DFF8" w:rsidR="591E2B0E">
          <w:rPr>
            <w:rFonts w:ascii="Times New Roman" w:hAnsi="Times New Roman" w:eastAsia="Times New Roman" w:cs="Times New Roman"/>
            <w:b w:val="1"/>
            <w:bCs w:val="1"/>
            <w:sz w:val="24"/>
            <w:szCs w:val="24"/>
          </w:rPr>
          <w:t>spital</w:t>
        </w:r>
      </w:ins>
      <w:ins w:author="Guess, Dara R." w:date="2021-07-27T21:19:47.103Z" w:id="1049340590">
        <w:r w:rsidRPr="0887DFF8" w:rsidR="4FB662D0">
          <w:rPr>
            <w:rFonts w:ascii="Times New Roman" w:hAnsi="Times New Roman" w:eastAsia="Times New Roman" w:cs="Times New Roman"/>
            <w:b w:val="1"/>
            <w:bCs w:val="1"/>
            <w:sz w:val="24"/>
            <w:szCs w:val="24"/>
          </w:rPr>
          <w:t xml:space="preserve"> Tampa, Florida</w:t>
        </w:r>
      </w:ins>
      <w:ins w:author="Guess, Dara R." w:date="2021-07-27T21:16:57.863Z" w:id="1540422968">
        <w:r w:rsidRPr="0887DFF8" w:rsidR="330B3B29">
          <w:rPr>
            <w:rFonts w:ascii="Times New Roman" w:hAnsi="Times New Roman" w:eastAsia="Times New Roman" w:cs="Times New Roman"/>
            <w:b w:val="1"/>
            <w:bCs w:val="1"/>
            <w:sz w:val="24"/>
            <w:szCs w:val="24"/>
          </w:rPr>
          <w:t>”</w:t>
        </w:r>
      </w:ins>
    </w:p>
    <w:p w:rsidRPr="00C35156" w:rsidR="00F774CF" w:rsidP="00F774CF" w:rsidRDefault="00F774CF" w14:paraId="65A8B093" w14:textId="0A7F16E3">
      <w:pPr>
        <w:spacing w:after="0" w:line="240" w:lineRule="auto"/>
        <w:ind w:left="720"/>
        <w:jc w:val="center"/>
        <w:textAlignment w:val="baseline"/>
        <w:rPr>
          <w:rFonts w:ascii="Times New Roman" w:hAnsi="Times New Roman" w:eastAsia="Times New Roman" w:cs="Times New Roman"/>
          <w:b/>
          <w:bCs/>
          <w:sz w:val="24"/>
          <w:szCs w:val="24"/>
        </w:rPr>
      </w:pPr>
    </w:p>
    <w:p w:rsidRPr="00C35156" w:rsidR="003E4578" w:rsidP="00F774CF" w:rsidRDefault="003E4578" w14:paraId="354A4928" w14:textId="77777777">
      <w:pPr>
        <w:spacing w:after="0" w:line="240" w:lineRule="auto"/>
        <w:ind w:left="720"/>
        <w:jc w:val="center"/>
        <w:textAlignment w:val="baseline"/>
        <w:rPr>
          <w:rFonts w:ascii="Times New Roman" w:hAnsi="Times New Roman" w:eastAsia="Times New Roman" w:cs="Times New Roman"/>
          <w:b/>
          <w:bCs/>
          <w:sz w:val="24"/>
          <w:szCs w:val="24"/>
        </w:rPr>
      </w:pPr>
    </w:p>
    <w:sectPr w:rsidRPr="00C35156" w:rsidR="003E4578" w:rsidSect="000E23C6">
      <w:headerReference w:type="default" r:id="rId21"/>
      <w:footerReference w:type="default" r:id="rId22"/>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SR" w:author="Sallah, Cheryl R" w:date="2021-07-22T12:56:23" w:id="890516051">
    <w:p w:rsidR="6AFC20A2" w:rsidRDefault="6AFC20A2" w14:paraId="258E11B4" w14:textId="0CBC44C1">
      <w:pPr>
        <w:pStyle w:val="CommentText"/>
      </w:pPr>
      <w:r w:rsidR="6AFC20A2">
        <w:rPr/>
        <w:t>what word do we change to?</w:t>
      </w:r>
      <w:r>
        <w:rPr>
          <w:rStyle w:val="CommentReference"/>
        </w:rPr>
        <w:annotationRef/>
      </w:r>
    </w:p>
  </w:comment>
  <w:comment w:initials="SR" w:author="Sallah, Cheryl R" w:date="2021-07-22T13:33:21" w:id="369795159">
    <w:p w:rsidR="79B79239" w:rsidRDefault="79B79239" w14:paraId="7CA567F7" w14:textId="4129505A">
      <w:pPr>
        <w:pStyle w:val="CommentText"/>
      </w:pPr>
      <w:r w:rsidR="79B79239">
        <w:rPr/>
        <w:t xml:space="preserve">change to 1 nurse practicioner and __(NHPPD)  registered nurses? Dee Goff to clarify </w:t>
      </w:r>
      <w:r>
        <w:rPr>
          <w:rStyle w:val="CommentReference"/>
        </w:rPr>
        <w:annotationRef/>
      </w:r>
    </w:p>
  </w:comment>
  <w:comment w:initials="SR" w:author="Sallah, Cheryl R" w:date="2021-07-22T13:36:40" w:id="1349140857">
    <w:p w:rsidR="79B79239" w:rsidRDefault="79B79239" w14:paraId="0167D2B7" w14:textId="10A5B838">
      <w:pPr>
        <w:pStyle w:val="CommentText"/>
      </w:pPr>
      <w:r w:rsidR="79B79239">
        <w:rPr/>
        <w:t>Change Prospective to Perspective</w:t>
      </w:r>
      <w:r>
        <w:rPr>
          <w:rStyle w:val="CommentReference"/>
        </w:rPr>
        <w:annotationRef/>
      </w:r>
    </w:p>
  </w:comment>
  <w:comment w:initials="SR" w:author="Sallah, Cheryl R" w:date="2021-07-22T13:37:02" w:id="926769402">
    <w:p w:rsidR="79B79239" w:rsidRDefault="79B79239" w14:paraId="0E576A6A" w14:textId="75C594EC">
      <w:pPr>
        <w:pStyle w:val="CommentText"/>
      </w:pPr>
      <w:r w:rsidR="79B79239">
        <w:rPr/>
        <w:t>change FL to Florida</w:t>
      </w:r>
      <w:r>
        <w:rPr>
          <w:rStyle w:val="CommentReference"/>
        </w:rPr>
        <w:annotationRef/>
      </w:r>
    </w:p>
  </w:comment>
  <w:comment w:initials="SR" w:author="Sallah, Cheryl R" w:date="2021-07-22T13:38:23" w:id="852122173">
    <w:p w:rsidR="79B79239" w:rsidRDefault="79B79239" w14:paraId="18DA9DF8" w14:textId="3099E8B9">
      <w:pPr>
        <w:pStyle w:val="CommentText"/>
      </w:pPr>
      <w:r w:rsidR="79B79239">
        <w:rPr/>
        <w:t>change "began its"  to "instituted a "</w:t>
      </w:r>
      <w:r>
        <w:rPr>
          <w:rStyle w:val="CommentReference"/>
        </w:rPr>
        <w:annotationRef/>
      </w:r>
    </w:p>
  </w:comment>
  <w:comment w:initials="SR" w:author="Sallah, Cheryl R" w:date="2021-07-22T13:39:44" w:id="875270717">
    <w:p w:rsidR="79B79239" w:rsidRDefault="79B79239" w14:paraId="1431AA51" w14:textId="44615EB0">
      <w:pPr>
        <w:pStyle w:val="CommentText"/>
      </w:pPr>
      <w:r w:rsidR="79B79239">
        <w:rPr/>
        <w:t>add (mTBI)</w:t>
      </w:r>
      <w:r>
        <w:rPr>
          <w:rStyle w:val="CommentReference"/>
        </w:rPr>
        <w:annotationRef/>
      </w:r>
    </w:p>
  </w:comment>
  <w:comment w:initials="GR" w:author="Guess, Dara R." w:date="2021-07-22T13:58:24" w:id="58102159">
    <w:p w:rsidR="79B79239" w:rsidRDefault="79B79239" w14:paraId="7F0AE17B" w14:textId="03A9A6D8">
      <w:pPr>
        <w:pStyle w:val="CommentText"/>
      </w:pPr>
      <w:r w:rsidR="79B79239">
        <w:rPr/>
        <w:t>Add "With consideration of the motor, sensory, cognitive, psychosocial, and behavioral sequalae" and remove "The availability of comprehensive evaluations and treatments under"</w:t>
      </w:r>
      <w:r>
        <w:rPr>
          <w:rStyle w:val="CommentReference"/>
        </w:rPr>
        <w:annotationRef/>
      </w:r>
    </w:p>
  </w:comment>
  <w:comment w:initials="GR" w:author="Guess, Dara R." w:date="2021-07-22T14:09:19" w:id="2039713196">
    <w:p w:rsidR="79B79239" w:rsidRDefault="79B79239" w14:paraId="2A3F1993" w14:textId="22C8F9B5">
      <w:pPr>
        <w:pStyle w:val="CommentText"/>
      </w:pPr>
      <w:r w:rsidR="79B79239">
        <w:rPr/>
        <w:t>Change "Operation" to "Operations". Add "Special" before "Forces,".</w:t>
      </w:r>
      <w:r>
        <w:rPr>
          <w:rStyle w:val="CommentReference"/>
        </w:rPr>
        <w:annotationRef/>
      </w:r>
    </w:p>
  </w:comment>
  <w:comment w:initials="GR" w:author="Guess, Dara R." w:date="2021-07-22T14:10:11" w:id="1867651046">
    <w:p w:rsidR="79B79239" w:rsidRDefault="79B79239" w14:paraId="473FC448" w14:textId="7F745641">
      <w:pPr>
        <w:pStyle w:val="CommentText"/>
      </w:pPr>
      <w:r w:rsidR="79B79239">
        <w:rPr/>
        <w:t>Add "Special" before "Forces,".</w:t>
      </w:r>
      <w:r>
        <w:rPr>
          <w:rStyle w:val="CommentReference"/>
        </w:rPr>
        <w:annotationRef/>
      </w:r>
    </w:p>
  </w:comment>
  <w:comment w:initials="GR" w:author="Guess, Dara R." w:date="2021-07-22T14:13:28" w:id="566412596">
    <w:p w:rsidR="79B79239" w:rsidRDefault="79B79239" w14:paraId="7845AD11" w14:textId="0A5B1247">
      <w:pPr>
        <w:pStyle w:val="CommentText"/>
      </w:pPr>
      <w:r w:rsidR="79B79239">
        <w:rPr/>
        <w:t>Remove "Special Forces"</w:t>
      </w:r>
      <w:r>
        <w:rPr>
          <w:rStyle w:val="CommentReference"/>
        </w:rPr>
        <w:annotationRef/>
      </w:r>
    </w:p>
  </w:comment>
  <w:comment w:initials="GR" w:author="Guess, Dara R." w:date="2021-07-22T14:20:19" w:id="1825335458">
    <w:p w:rsidR="79B79239" w:rsidRDefault="79B79239" w14:paraId="53E10000" w14:textId="594D106B">
      <w:pPr>
        <w:pStyle w:val="CommentText"/>
      </w:pPr>
      <w:r w:rsidR="79B79239">
        <w:rPr/>
        <w:t>Add "Special Operations Command (SOC)".</w:t>
      </w:r>
      <w:r>
        <w:rPr>
          <w:rStyle w:val="CommentReference"/>
        </w:rPr>
        <w:annotationRef/>
      </w:r>
    </w:p>
  </w:comment>
  <w:comment w:initials="SR" w:author="Sallah, Cheryl R" w:date="2021-07-22T15:17:39" w:id="1347237303">
    <w:p w:rsidR="4C850CAB" w:rsidRDefault="4C850CAB" w14:paraId="57E5DD33" w14:textId="232977D6">
      <w:pPr>
        <w:pStyle w:val="CommentText"/>
      </w:pPr>
      <w:r w:rsidR="4C850CAB">
        <w:rPr/>
        <w:t>Change sentence per editor 3 to " As described earlier, mTBI injured service members or Veterans may, without specialized rehabilitation, experience multiple acture or even chronic symptomologies that may lead to the development of difficulties in performing daily activities of living in both their professional and personal lives"</w:t>
      </w:r>
      <w:r>
        <w:rPr>
          <w:rStyle w:val="CommentReference"/>
        </w:rPr>
        <w:annotationRef/>
      </w:r>
    </w:p>
  </w:comment>
  <w:comment w:initials="SR" w:author="Sallah, Cheryl R" w:date="2021-07-22T15:23:32" w:id="390142741">
    <w:p w:rsidR="4C850CAB" w:rsidRDefault="4C850CAB" w14:paraId="781A5BA7" w14:textId="55B37522">
      <w:pPr>
        <w:pStyle w:val="CommentText"/>
      </w:pPr>
      <w:r w:rsidR="4C850CAB">
        <w:rPr/>
        <w:t>change sentence per editor 3 "This cohort includes a number of Special Operations personnel whose duties and responsibilites require the combination of focused attention, physical strength/stamina, emotional stability, and behavioral resilence in the execution of their assigned missions in extremely high stress situations."</w:t>
      </w:r>
      <w:r>
        <w:rPr>
          <w:rStyle w:val="CommentReference"/>
        </w:rPr>
        <w:annotationRef/>
      </w:r>
    </w:p>
  </w:comment>
  <w:comment w:initials="SR" w:author="Sallah, Cheryl R" w:date="2021-07-22T15:34:39" w:id="1795845283">
    <w:p w:rsidR="4C850CAB" w:rsidRDefault="4C850CAB" w14:paraId="1E76D4DA" w14:textId="101B4F2C">
      <w:pPr>
        <w:pStyle w:val="CommentText"/>
      </w:pPr>
      <w:r w:rsidR="4C850CAB">
        <w:rPr/>
        <w:t>change sentence per editor 3 "PREP was soon recognized as the rehabilitation program of choice for active duty and Veteran service member patients recovering from persistent symptoms related to blast and combat injuries (inclusive of blast related hearing and vision deficits)" Elimiate next sentence afterwards.</w:t>
      </w:r>
      <w:r>
        <w:rPr>
          <w:rStyle w:val="CommentReference"/>
        </w:rPr>
        <w:annotationRef/>
      </w:r>
    </w:p>
  </w:comment>
  <w:comment w:initials="SR" w:author="Sallah, Cheryl R" w:date="2021-07-22T15:35:48" w:id="469712171">
    <w:p w:rsidR="4C850CAB" w:rsidRDefault="4C850CAB" w14:paraId="5435CA81" w14:textId="012015B6">
      <w:pPr>
        <w:pStyle w:val="CommentText"/>
      </w:pPr>
      <w:r w:rsidR="4C850CAB">
        <w:rPr/>
        <w:t>Eliminate this sentence as it is now mentioned in the sentence before.</w:t>
      </w:r>
      <w:r>
        <w:rPr>
          <w:rStyle w:val="CommentReference"/>
        </w:rPr>
        <w:annotationRef/>
      </w:r>
    </w:p>
  </w:comment>
  <w:comment w:initials="SR" w:author="Sallah, Cheryl R" w:date="2021-07-26T16:57:29" w:id="485214431">
    <w:p w:rsidR="51581D44" w:rsidRDefault="51581D44" w14:paraId="36A59A85" w14:textId="6371F07C">
      <w:pPr>
        <w:pStyle w:val="CommentText"/>
      </w:pPr>
      <w:r w:rsidR="51581D44">
        <w:rPr/>
        <w:t>New content added to explain Table 2</w:t>
      </w:r>
      <w:r>
        <w:rPr>
          <w:rStyle w:val="CommentReference"/>
        </w:rPr>
        <w:annotationRef/>
      </w:r>
    </w:p>
  </w:comment>
  <w:comment w:initials="SR" w:author="Sallah, Cheryl R" w:date="2021-07-26T17:10:42" w:id="1570878246">
    <w:p w:rsidR="51581D44" w:rsidRDefault="51581D44" w14:paraId="51C27AD5" w14:textId="715CBE8C">
      <w:pPr>
        <w:pStyle w:val="CommentText"/>
      </w:pPr>
      <w:r w:rsidR="51581D44">
        <w:rPr/>
        <w:t>Per discussion with LT. Colonel at SOCOM the correct term terminolgy preferred is Special Operations Forces.</w:t>
      </w:r>
      <w:r>
        <w:rPr>
          <w:rStyle w:val="CommentReference"/>
        </w:rPr>
        <w:annotationRef/>
      </w:r>
    </w:p>
  </w:comment>
  <w:comment w:initials="SR" w:author="Sallah, Cheryl R" w:date="2021-07-27T14:47:30" w:id="1588088086">
    <w:p w:rsidR="4E153ED1" w:rsidRDefault="4E153ED1" w14:paraId="11D933ED" w14:textId="16597B7E">
      <w:pPr>
        <w:pStyle w:val="CommentText"/>
      </w:pPr>
      <w:r w:rsidR="4E153ED1">
        <w:rPr/>
        <w:t>per e mail from Dee Goff Nurse Manager, 1 RN CCC and 8 staff RNs</w:t>
      </w:r>
      <w:r>
        <w:rPr>
          <w:rStyle w:val="CommentReference"/>
        </w:rPr>
        <w:annotationRef/>
      </w:r>
    </w:p>
  </w:comment>
  <w:comment w:initials="GR" w:author="Guess, Dara R." w:date="2021-07-27T16:10:37" w:id="1487682597">
    <w:p w:rsidR="5973CE6B" w:rsidP="496EF528" w:rsidRDefault="5973CE6B" w14:paraId="217DDD48" w14:textId="71257BBB">
      <w:pPr>
        <w:pStyle w:val="CommentText"/>
      </w:pPr>
      <w:r w:rsidR="496EF528">
        <w:rPr/>
        <w:t xml:space="preserve">There's current no comparable program in the DOD/VA systems. Future plans include four comparable DOD/VA mTBI centers throughout the country. It is anticipated that we will be able to benchmark data among these other centers. </w:t>
      </w:r>
      <w:r>
        <w:rPr>
          <w:rStyle w:val="CommentReference"/>
        </w:rPr>
        <w:annotationRef/>
      </w:r>
      <w:r>
        <w:rPr>
          <w:rStyle w:val="CommentReference"/>
        </w:rPr>
        <w:annotationRef/>
      </w:r>
    </w:p>
  </w:comment>
  <w:comment w:initials="GR" w:author="Guess, Dara R." w:date="2021-07-27T16:26:01" w:id="1650061296">
    <w:p w:rsidR="05DDCB21" w:rsidRDefault="05DDCB21" w14:paraId="2EAB93B8" w14:textId="29001A2F">
      <w:pPr>
        <w:pStyle w:val="CommentText"/>
      </w:pPr>
      <w:r w:rsidR="05DDCB21">
        <w:rPr/>
        <w:t>And to answer questions from Reviewer 1.</w:t>
      </w:r>
      <w:r>
        <w:rPr>
          <w:rStyle w:val="CommentReference"/>
        </w:rPr>
        <w:annotationRef/>
      </w:r>
    </w:p>
  </w:comment>
  <w:comment w:initials="GR" w:author="Guess, Dara R." w:date="2021-07-27T17:16:04" w:id="203266362">
    <w:p w:rsidR="0887DFF8" w:rsidRDefault="0887DFF8" w14:paraId="021529A9" w14:textId="0A9652A6">
      <w:pPr>
        <w:pStyle w:val="CommentText"/>
      </w:pPr>
      <w:r w:rsidR="0887DFF8">
        <w:rPr/>
        <w:t>Please insert "Figure 1: Active Duty and Veteran Experience: Integrated Approach"</w:t>
      </w:r>
      <w:r>
        <w:rPr>
          <w:rStyle w:val="CommentReference"/>
        </w:rPr>
        <w:annotationRef/>
      </w:r>
    </w:p>
  </w:comment>
  <w:comment w:initials="GR" w:author="Guess, Dara R." w:date="2021-07-27T17:20:24" w:id="909540496">
    <w:p w:rsidR="0887DFF8" w:rsidRDefault="0887DFF8" w14:paraId="48D8DDBC" w14:textId="687DF007">
      <w:pPr>
        <w:pStyle w:val="CommentText"/>
      </w:pPr>
      <w:r w:rsidR="0887DFF8">
        <w:rPr/>
        <w:t>Please insert "Picture: PREP Team James A. Haley Veterans' Hospital Tampa, Florida"</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58E11B4"/>
  <w15:commentEx w15:done="0" w15:paraId="7CA567F7"/>
  <w15:commentEx w15:done="0" w15:paraId="0167D2B7" w15:paraIdParent="258E11B4"/>
  <w15:commentEx w15:done="0" w15:paraId="0E576A6A"/>
  <w15:commentEx w15:done="0" w15:paraId="18DA9DF8"/>
  <w15:commentEx w15:done="0" w15:paraId="1431AA51"/>
  <w15:commentEx w15:done="0" w15:paraId="7F0AE17B"/>
  <w15:commentEx w15:done="0" w15:paraId="2A3F1993"/>
  <w15:commentEx w15:done="0" w15:paraId="473FC448"/>
  <w15:commentEx w15:done="0" w15:paraId="7845AD11"/>
  <w15:commentEx w15:done="0" w15:paraId="53E10000"/>
  <w15:commentEx w15:done="0" w15:paraId="57E5DD33"/>
  <w15:commentEx w15:done="0" w15:paraId="781A5BA7"/>
  <w15:commentEx w15:done="0" w15:paraId="1E76D4DA"/>
  <w15:commentEx w15:done="0" w15:paraId="5435CA81"/>
  <w15:commentEx w15:done="0" w15:paraId="36A59A85"/>
  <w15:commentEx w15:done="0" w15:paraId="51C27AD5" w15:paraIdParent="2A3F1993"/>
  <w15:commentEx w15:done="0" w15:paraId="11D933ED" w15:paraIdParent="7CA567F7"/>
  <w15:commentEx w15:done="0" w15:paraId="217DDD48"/>
  <w15:commentEx w15:done="0" w15:paraId="2EAB93B8" w15:paraIdParent="36A59A85"/>
  <w15:commentEx w15:done="0" w15:paraId="021529A9"/>
  <w15:commentEx w15:done="0" w15:paraId="48D8DDB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974449B" w16cex:dateUtc="2021-07-22T16:56:23.016Z"/>
  <w16cex:commentExtensible w16cex:durableId="11795958" w16cex:dateUtc="2021-07-22T17:33:21.232Z"/>
  <w16cex:commentExtensible w16cex:durableId="0A11A0C3" w16cex:dateUtc="2021-07-22T17:36:40.43Z"/>
  <w16cex:commentExtensible w16cex:durableId="0DD155A5" w16cex:dateUtc="2021-07-22T17:37:02.773Z"/>
  <w16cex:commentExtensible w16cex:durableId="51E9593B" w16cex:dateUtc="2021-07-22T17:38:23.218Z"/>
  <w16cex:commentExtensible w16cex:durableId="086B681D" w16cex:dateUtc="2021-07-22T17:39:44.245Z"/>
  <w16cex:commentExtensible w16cex:durableId="4194DA7A" w16cex:dateUtc="2021-07-22T17:58:24.216Z"/>
  <w16cex:commentExtensible w16cex:durableId="1A913164" w16cex:dateUtc="2021-07-22T18:09:19.939Z"/>
  <w16cex:commentExtensible w16cex:durableId="0C40502B" w16cex:dateUtc="2021-07-22T18:10:11.56Z"/>
  <w16cex:commentExtensible w16cex:durableId="516CA44C" w16cex:dateUtc="2021-07-22T18:13:28.599Z"/>
  <w16cex:commentExtensible w16cex:durableId="3F2E4649" w16cex:dateUtc="2021-07-22T18:20:19.067Z"/>
  <w16cex:commentExtensible w16cex:durableId="1E2E6235" w16cex:dateUtc="2021-07-22T19:17:39.562Z"/>
  <w16cex:commentExtensible w16cex:durableId="3CA34392" w16cex:dateUtc="2021-07-22T19:23:32.241Z"/>
  <w16cex:commentExtensible w16cex:durableId="186DC7B6" w16cex:dateUtc="2021-07-22T19:34:39.101Z"/>
  <w16cex:commentExtensible w16cex:durableId="0F917209" w16cex:dateUtc="2021-07-22T19:35:48.361Z"/>
  <w16cex:commentExtensible w16cex:durableId="682CF924" w16cex:dateUtc="2021-07-26T20:57:29.252Z"/>
  <w16cex:commentExtensible w16cex:durableId="66A25C41" w16cex:dateUtc="2021-07-26T21:10:42.17Z"/>
  <w16cex:commentExtensible w16cex:durableId="391D3D50" w16cex:dateUtc="2021-07-27T18:47:30.206Z"/>
  <w16cex:commentExtensible w16cex:durableId="5A76007C" w16cex:dateUtc="2021-07-27T20:10:37.514Z"/>
  <w16cex:commentExtensible w16cex:durableId="10E20E27" w16cex:dateUtc="2021-07-27T20:26:01.763Z"/>
  <w16cex:commentExtensible w16cex:durableId="5A2A32CA" w16cex:dateUtc="2021-07-27T21:16:04.529Z"/>
  <w16cex:commentExtensible w16cex:durableId="23343C9E" w16cex:dateUtc="2021-07-27T21:20:24.197Z"/>
</w16cex:commentsExtensible>
</file>

<file path=word/commentsIds.xml><?xml version="1.0" encoding="utf-8"?>
<w16cid:commentsIds xmlns:mc="http://schemas.openxmlformats.org/markup-compatibility/2006" xmlns:w16cid="http://schemas.microsoft.com/office/word/2016/wordml/cid" mc:Ignorable="w16cid">
  <w16cid:commentId w16cid:paraId="258E11B4" w16cid:durableId="4974449B"/>
  <w16cid:commentId w16cid:paraId="7CA567F7" w16cid:durableId="11795958"/>
  <w16cid:commentId w16cid:paraId="0167D2B7" w16cid:durableId="0A11A0C3"/>
  <w16cid:commentId w16cid:paraId="0E576A6A" w16cid:durableId="0DD155A5"/>
  <w16cid:commentId w16cid:paraId="18DA9DF8" w16cid:durableId="51E9593B"/>
  <w16cid:commentId w16cid:paraId="1431AA51" w16cid:durableId="086B681D"/>
  <w16cid:commentId w16cid:paraId="7F0AE17B" w16cid:durableId="4194DA7A"/>
  <w16cid:commentId w16cid:paraId="2A3F1993" w16cid:durableId="1A913164"/>
  <w16cid:commentId w16cid:paraId="473FC448" w16cid:durableId="0C40502B"/>
  <w16cid:commentId w16cid:paraId="7845AD11" w16cid:durableId="516CA44C"/>
  <w16cid:commentId w16cid:paraId="53E10000" w16cid:durableId="3F2E4649"/>
  <w16cid:commentId w16cid:paraId="57E5DD33" w16cid:durableId="1E2E6235"/>
  <w16cid:commentId w16cid:paraId="781A5BA7" w16cid:durableId="3CA34392"/>
  <w16cid:commentId w16cid:paraId="1E76D4DA" w16cid:durableId="186DC7B6"/>
  <w16cid:commentId w16cid:paraId="5435CA81" w16cid:durableId="0F917209"/>
  <w16cid:commentId w16cid:paraId="36A59A85" w16cid:durableId="682CF924"/>
  <w16cid:commentId w16cid:paraId="51C27AD5" w16cid:durableId="66A25C41"/>
  <w16cid:commentId w16cid:paraId="11D933ED" w16cid:durableId="391D3D50"/>
  <w16cid:commentId w16cid:paraId="217DDD48" w16cid:durableId="5A76007C"/>
  <w16cid:commentId w16cid:paraId="2EAB93B8" w16cid:durableId="10E20E27"/>
  <w16cid:commentId w16cid:paraId="021529A9" w16cid:durableId="5A2A32CA"/>
  <w16cid:commentId w16cid:paraId="48D8DDBC" w16cid:durableId="23343C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25D94" w:rsidP="00B267E4" w:rsidRDefault="00525D94" w14:paraId="75708109" w14:textId="77777777">
      <w:pPr>
        <w:spacing w:after="0" w:line="240" w:lineRule="auto"/>
      </w:pPr>
      <w:r>
        <w:separator/>
      </w:r>
    </w:p>
  </w:endnote>
  <w:endnote w:type="continuationSeparator" w:id="0">
    <w:p w:rsidR="00525D94" w:rsidP="00B267E4" w:rsidRDefault="00525D94" w14:paraId="10E496C0" w14:textId="77777777">
      <w:pPr>
        <w:spacing w:after="0" w:line="240" w:lineRule="auto"/>
      </w:pPr>
      <w:r>
        <w:continuationSeparator/>
      </w:r>
    </w:p>
  </w:endnote>
  <w:endnote w:type="continuationNotice" w:id="1">
    <w:p w:rsidR="00525D94" w:rsidRDefault="00525D94" w14:paraId="104BC9A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27863733" w:rsidTr="27863733" w14:paraId="4B6F0D9A" w14:textId="77777777">
      <w:tc>
        <w:tcPr>
          <w:tcW w:w="3120" w:type="dxa"/>
        </w:tcPr>
        <w:p w:rsidR="27863733" w:rsidP="27863733" w:rsidRDefault="27863733" w14:paraId="1EFBC42C" w14:textId="7CDC2233">
          <w:pPr>
            <w:pStyle w:val="Header"/>
            <w:ind w:left="-115"/>
          </w:pPr>
        </w:p>
      </w:tc>
      <w:tc>
        <w:tcPr>
          <w:tcW w:w="3120" w:type="dxa"/>
        </w:tcPr>
        <w:p w:rsidR="27863733" w:rsidP="27863733" w:rsidRDefault="27863733" w14:paraId="434AE54A" w14:textId="3E581BD0">
          <w:pPr>
            <w:pStyle w:val="Header"/>
            <w:jc w:val="center"/>
          </w:pPr>
        </w:p>
      </w:tc>
      <w:tc>
        <w:tcPr>
          <w:tcW w:w="3120" w:type="dxa"/>
        </w:tcPr>
        <w:p w:rsidR="27863733" w:rsidP="27863733" w:rsidRDefault="27863733" w14:paraId="1A8E29D7" w14:textId="351BF5CF">
          <w:pPr>
            <w:pStyle w:val="Header"/>
            <w:ind w:right="-115"/>
            <w:jc w:val="right"/>
          </w:pPr>
        </w:p>
      </w:tc>
    </w:tr>
  </w:tbl>
  <w:p w:rsidR="27863733" w:rsidP="27863733" w:rsidRDefault="27863733" w14:paraId="03AEEE90" w14:textId="1D421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25D94" w:rsidP="00B267E4" w:rsidRDefault="00525D94" w14:paraId="4A54F161" w14:textId="77777777">
      <w:pPr>
        <w:spacing w:after="0" w:line="240" w:lineRule="auto"/>
      </w:pPr>
      <w:r>
        <w:separator/>
      </w:r>
    </w:p>
  </w:footnote>
  <w:footnote w:type="continuationSeparator" w:id="0">
    <w:p w:rsidR="00525D94" w:rsidP="00B267E4" w:rsidRDefault="00525D94" w14:paraId="69248079" w14:textId="77777777">
      <w:pPr>
        <w:spacing w:after="0" w:line="240" w:lineRule="auto"/>
      </w:pPr>
      <w:r>
        <w:continuationSeparator/>
      </w:r>
    </w:p>
  </w:footnote>
  <w:footnote w:type="continuationNotice" w:id="1">
    <w:p w:rsidR="00525D94" w:rsidRDefault="00525D94" w14:paraId="14BC2EE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FF67DE" w:rsidR="00A23FAE" w:rsidP="00FF67DE" w:rsidRDefault="00FF67DE" w14:paraId="66E1FDE9" w14:textId="53EBE942">
    <w:pPr>
      <w:pStyle w:val="Header"/>
      <w:jc w:val="right"/>
      <w:rPr>
        <w:rFonts w:ascii="Times New Roman" w:hAnsi="Times New Roman" w:cs="Times New Roman"/>
        <w:sz w:val="24"/>
        <w:szCs w:val="24"/>
      </w:rPr>
    </w:pPr>
    <w:r w:rsidRPr="00FF67DE">
      <w:rPr>
        <w:rFonts w:ascii="Times New Roman" w:hAnsi="Times New Roman" w:cs="Times New Roman"/>
        <w:sz w:val="24"/>
        <w:szCs w:val="24"/>
      </w:rPr>
      <w:tab/>
    </w:r>
    <w:sdt>
      <w:sdtPr>
        <w:rPr>
          <w:rFonts w:ascii="Times New Roman" w:hAnsi="Times New Roman" w:cs="Times New Roman"/>
          <w:sz w:val="24"/>
          <w:szCs w:val="24"/>
        </w:rPr>
        <w:id w:val="-1313176831"/>
        <w:docPartObj>
          <w:docPartGallery w:val="Page Numbers (Top of Page)"/>
          <w:docPartUnique/>
        </w:docPartObj>
      </w:sdtPr>
      <w:sdtEndPr>
        <w:rPr>
          <w:noProof/>
        </w:rPr>
      </w:sdtEndPr>
      <w:sdtContent>
        <w:r w:rsidRPr="00FF67DE" w:rsidR="00195EC8">
          <w:rPr>
            <w:rFonts w:ascii="Times New Roman" w:hAnsi="Times New Roman" w:cs="Times New Roman"/>
            <w:sz w:val="24"/>
            <w:szCs w:val="24"/>
          </w:rPr>
          <w:fldChar w:fldCharType="begin"/>
        </w:r>
        <w:r w:rsidRPr="00FF67DE" w:rsidR="00195EC8">
          <w:rPr>
            <w:rFonts w:ascii="Times New Roman" w:hAnsi="Times New Roman" w:cs="Times New Roman"/>
            <w:sz w:val="24"/>
            <w:szCs w:val="24"/>
          </w:rPr>
          <w:instrText xml:space="preserve"> PAGE   \* MERGEFORMAT </w:instrText>
        </w:r>
        <w:r w:rsidRPr="00FF67DE" w:rsidR="00195EC8">
          <w:rPr>
            <w:rFonts w:ascii="Times New Roman" w:hAnsi="Times New Roman" w:cs="Times New Roman"/>
            <w:sz w:val="24"/>
            <w:szCs w:val="24"/>
          </w:rPr>
          <w:fldChar w:fldCharType="separate"/>
        </w:r>
        <w:r w:rsidRPr="00FF67DE" w:rsidR="00195EC8">
          <w:rPr>
            <w:rFonts w:ascii="Times New Roman" w:hAnsi="Times New Roman" w:cs="Times New Roman"/>
            <w:noProof/>
            <w:sz w:val="24"/>
            <w:szCs w:val="24"/>
          </w:rPr>
          <w:t>2</w:t>
        </w:r>
        <w:r w:rsidRPr="00FF67DE" w:rsidR="00195EC8">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FC468D"/>
    <w:multiLevelType w:val="multilevel"/>
    <w:tmpl w:val="9C3875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3DBB73A9"/>
    <w:multiLevelType w:val="hybridMultilevel"/>
    <w:tmpl w:val="5E543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114BF3"/>
    <w:multiLevelType w:val="multilevel"/>
    <w:tmpl w:val="D50CAC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 w:numId="2">
    <w:abstractNumId w:val="2"/>
  </w:num>
  <w:num w:numId="3">
    <w:abstractNumId w:val="1"/>
  </w:num>
</w:numbering>
</file>

<file path=word/people.xml><?xml version="1.0" encoding="utf-8"?>
<w15:people xmlns:mc="http://schemas.openxmlformats.org/markup-compatibility/2006" xmlns:w15="http://schemas.microsoft.com/office/word/2012/wordml" mc:Ignorable="w15">
  <w15:person w15:author="Sallah, Cheryl R">
    <w15:presenceInfo w15:providerId="AD" w15:userId="S::cheryl.sallah@va.gov::0f178e8c-f00f-4128-885d-1ef788b1ebd9"/>
  </w15:person>
  <w15:person w15:author="Guess, Dara R.">
    <w15:presenceInfo w15:providerId="AD" w15:userId="S::dara.guess@va.gov::73dce1d7-6a54-48ab-a06d-5fa2c016ff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tru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20"/>
    <w:rsid w:val="000022A7"/>
    <w:rsid w:val="00003321"/>
    <w:rsid w:val="00004363"/>
    <w:rsid w:val="0000478F"/>
    <w:rsid w:val="00006931"/>
    <w:rsid w:val="00014E06"/>
    <w:rsid w:val="00014EA1"/>
    <w:rsid w:val="000202A1"/>
    <w:rsid w:val="00021B14"/>
    <w:rsid w:val="00023E1B"/>
    <w:rsid w:val="0002470D"/>
    <w:rsid w:val="00026E0D"/>
    <w:rsid w:val="00030611"/>
    <w:rsid w:val="0003134F"/>
    <w:rsid w:val="000358CA"/>
    <w:rsid w:val="00036D51"/>
    <w:rsid w:val="00037B09"/>
    <w:rsid w:val="00040921"/>
    <w:rsid w:val="00041831"/>
    <w:rsid w:val="000421FC"/>
    <w:rsid w:val="000448AC"/>
    <w:rsid w:val="000448CA"/>
    <w:rsid w:val="00045A5F"/>
    <w:rsid w:val="0004660C"/>
    <w:rsid w:val="00046697"/>
    <w:rsid w:val="000466A6"/>
    <w:rsid w:val="00050AA5"/>
    <w:rsid w:val="00051291"/>
    <w:rsid w:val="0005165D"/>
    <w:rsid w:val="00051826"/>
    <w:rsid w:val="0005225B"/>
    <w:rsid w:val="00052416"/>
    <w:rsid w:val="00054429"/>
    <w:rsid w:val="000569A7"/>
    <w:rsid w:val="00064D7F"/>
    <w:rsid w:val="00065613"/>
    <w:rsid w:val="00065801"/>
    <w:rsid w:val="00066380"/>
    <w:rsid w:val="00066CA9"/>
    <w:rsid w:val="000714FB"/>
    <w:rsid w:val="00073B00"/>
    <w:rsid w:val="000802B1"/>
    <w:rsid w:val="00081604"/>
    <w:rsid w:val="000822A2"/>
    <w:rsid w:val="000859F7"/>
    <w:rsid w:val="000917F2"/>
    <w:rsid w:val="00093650"/>
    <w:rsid w:val="000961C4"/>
    <w:rsid w:val="00097DEA"/>
    <w:rsid w:val="000A07C3"/>
    <w:rsid w:val="000A1463"/>
    <w:rsid w:val="000A15EC"/>
    <w:rsid w:val="000A1C77"/>
    <w:rsid w:val="000A211B"/>
    <w:rsid w:val="000A363B"/>
    <w:rsid w:val="000A41D0"/>
    <w:rsid w:val="000A438D"/>
    <w:rsid w:val="000A4FBB"/>
    <w:rsid w:val="000A62DC"/>
    <w:rsid w:val="000A66E0"/>
    <w:rsid w:val="000B2FDA"/>
    <w:rsid w:val="000B47CB"/>
    <w:rsid w:val="000B7CDB"/>
    <w:rsid w:val="000C04EC"/>
    <w:rsid w:val="000C3682"/>
    <w:rsid w:val="000C4EC5"/>
    <w:rsid w:val="000D1E7D"/>
    <w:rsid w:val="000D69BC"/>
    <w:rsid w:val="000E0691"/>
    <w:rsid w:val="000E23C6"/>
    <w:rsid w:val="000E2775"/>
    <w:rsid w:val="000E2835"/>
    <w:rsid w:val="000E57A4"/>
    <w:rsid w:val="000F1B7C"/>
    <w:rsid w:val="000F41A1"/>
    <w:rsid w:val="000F6008"/>
    <w:rsid w:val="00105BE9"/>
    <w:rsid w:val="001110D7"/>
    <w:rsid w:val="00111D14"/>
    <w:rsid w:val="00112045"/>
    <w:rsid w:val="0011243B"/>
    <w:rsid w:val="001245E6"/>
    <w:rsid w:val="001311B3"/>
    <w:rsid w:val="00132480"/>
    <w:rsid w:val="0013373F"/>
    <w:rsid w:val="00133E8C"/>
    <w:rsid w:val="00135423"/>
    <w:rsid w:val="001373A9"/>
    <w:rsid w:val="00137ED6"/>
    <w:rsid w:val="00140D7A"/>
    <w:rsid w:val="00140E1E"/>
    <w:rsid w:val="00141B6C"/>
    <w:rsid w:val="00142FF3"/>
    <w:rsid w:val="00151E88"/>
    <w:rsid w:val="00152390"/>
    <w:rsid w:val="0015256B"/>
    <w:rsid w:val="0015575D"/>
    <w:rsid w:val="00155915"/>
    <w:rsid w:val="0015678D"/>
    <w:rsid w:val="00161D3F"/>
    <w:rsid w:val="00162816"/>
    <w:rsid w:val="00163782"/>
    <w:rsid w:val="00170F9E"/>
    <w:rsid w:val="00173EA9"/>
    <w:rsid w:val="00176392"/>
    <w:rsid w:val="0017788D"/>
    <w:rsid w:val="001826B4"/>
    <w:rsid w:val="00182BC0"/>
    <w:rsid w:val="0018379E"/>
    <w:rsid w:val="00185C0D"/>
    <w:rsid w:val="00186B9C"/>
    <w:rsid w:val="00186DE0"/>
    <w:rsid w:val="00193BA1"/>
    <w:rsid w:val="00193FDB"/>
    <w:rsid w:val="00195459"/>
    <w:rsid w:val="00195EC8"/>
    <w:rsid w:val="001A1BAB"/>
    <w:rsid w:val="001A1D5F"/>
    <w:rsid w:val="001A2C7C"/>
    <w:rsid w:val="001A499D"/>
    <w:rsid w:val="001A69A7"/>
    <w:rsid w:val="001B13CD"/>
    <w:rsid w:val="001B37A6"/>
    <w:rsid w:val="001B6E2D"/>
    <w:rsid w:val="001C14F1"/>
    <w:rsid w:val="001C1D40"/>
    <w:rsid w:val="001C3776"/>
    <w:rsid w:val="001C6786"/>
    <w:rsid w:val="001D22AA"/>
    <w:rsid w:val="001D48F4"/>
    <w:rsid w:val="001D51C3"/>
    <w:rsid w:val="001D795D"/>
    <w:rsid w:val="001D7FCC"/>
    <w:rsid w:val="001E1BDE"/>
    <w:rsid w:val="001E7020"/>
    <w:rsid w:val="001E7485"/>
    <w:rsid w:val="001E79DD"/>
    <w:rsid w:val="001F2AEB"/>
    <w:rsid w:val="001F7F17"/>
    <w:rsid w:val="002003F4"/>
    <w:rsid w:val="00202E0E"/>
    <w:rsid w:val="002034E1"/>
    <w:rsid w:val="00210686"/>
    <w:rsid w:val="00211179"/>
    <w:rsid w:val="002131C3"/>
    <w:rsid w:val="00213C41"/>
    <w:rsid w:val="00216A0E"/>
    <w:rsid w:val="002177A0"/>
    <w:rsid w:val="00217937"/>
    <w:rsid w:val="0022182E"/>
    <w:rsid w:val="00221B84"/>
    <w:rsid w:val="00222F3D"/>
    <w:rsid w:val="00224E78"/>
    <w:rsid w:val="002259BE"/>
    <w:rsid w:val="00226643"/>
    <w:rsid w:val="00227B3A"/>
    <w:rsid w:val="00230987"/>
    <w:rsid w:val="00230D77"/>
    <w:rsid w:val="002314E2"/>
    <w:rsid w:val="0023232F"/>
    <w:rsid w:val="00233575"/>
    <w:rsid w:val="00234626"/>
    <w:rsid w:val="00235F93"/>
    <w:rsid w:val="00236BB2"/>
    <w:rsid w:val="0024148C"/>
    <w:rsid w:val="00243855"/>
    <w:rsid w:val="00247496"/>
    <w:rsid w:val="00251980"/>
    <w:rsid w:val="00253B29"/>
    <w:rsid w:val="00256E8B"/>
    <w:rsid w:val="002570CA"/>
    <w:rsid w:val="00257BBE"/>
    <w:rsid w:val="00264DB8"/>
    <w:rsid w:val="00266070"/>
    <w:rsid w:val="00266BB2"/>
    <w:rsid w:val="002679FC"/>
    <w:rsid w:val="00271088"/>
    <w:rsid w:val="0027704D"/>
    <w:rsid w:val="0028011A"/>
    <w:rsid w:val="00282B62"/>
    <w:rsid w:val="00283789"/>
    <w:rsid w:val="00284D33"/>
    <w:rsid w:val="00284EA6"/>
    <w:rsid w:val="002869BB"/>
    <w:rsid w:val="00287993"/>
    <w:rsid w:val="00287BA4"/>
    <w:rsid w:val="00290B64"/>
    <w:rsid w:val="002936BA"/>
    <w:rsid w:val="00294A74"/>
    <w:rsid w:val="0029758E"/>
    <w:rsid w:val="002A093D"/>
    <w:rsid w:val="002A5CF1"/>
    <w:rsid w:val="002A66A1"/>
    <w:rsid w:val="002B0948"/>
    <w:rsid w:val="002B5182"/>
    <w:rsid w:val="002B5F6A"/>
    <w:rsid w:val="002B7610"/>
    <w:rsid w:val="002C2580"/>
    <w:rsid w:val="002D273A"/>
    <w:rsid w:val="002D2DC2"/>
    <w:rsid w:val="002D4E0E"/>
    <w:rsid w:val="002D6722"/>
    <w:rsid w:val="002D7276"/>
    <w:rsid w:val="002E0339"/>
    <w:rsid w:val="002E0F8E"/>
    <w:rsid w:val="002E6301"/>
    <w:rsid w:val="002F0282"/>
    <w:rsid w:val="002F1FB0"/>
    <w:rsid w:val="002F268A"/>
    <w:rsid w:val="002F392C"/>
    <w:rsid w:val="002F5BA3"/>
    <w:rsid w:val="002F6990"/>
    <w:rsid w:val="002F7226"/>
    <w:rsid w:val="002F7D17"/>
    <w:rsid w:val="00301E83"/>
    <w:rsid w:val="0030491F"/>
    <w:rsid w:val="0030523F"/>
    <w:rsid w:val="00305565"/>
    <w:rsid w:val="00306CA7"/>
    <w:rsid w:val="00307C35"/>
    <w:rsid w:val="003111C2"/>
    <w:rsid w:val="003130D7"/>
    <w:rsid w:val="003142EF"/>
    <w:rsid w:val="003149D6"/>
    <w:rsid w:val="00321A8A"/>
    <w:rsid w:val="00321E5C"/>
    <w:rsid w:val="00322032"/>
    <w:rsid w:val="003235C7"/>
    <w:rsid w:val="003249A1"/>
    <w:rsid w:val="00331DB5"/>
    <w:rsid w:val="00331FCE"/>
    <w:rsid w:val="003351F3"/>
    <w:rsid w:val="0034055E"/>
    <w:rsid w:val="00344C8D"/>
    <w:rsid w:val="00345B6A"/>
    <w:rsid w:val="00347776"/>
    <w:rsid w:val="003503FF"/>
    <w:rsid w:val="00352839"/>
    <w:rsid w:val="00352ABA"/>
    <w:rsid w:val="003536CC"/>
    <w:rsid w:val="003615FF"/>
    <w:rsid w:val="00361E32"/>
    <w:rsid w:val="003620C8"/>
    <w:rsid w:val="003622D8"/>
    <w:rsid w:val="00362576"/>
    <w:rsid w:val="0036442A"/>
    <w:rsid w:val="00364FFA"/>
    <w:rsid w:val="003657C8"/>
    <w:rsid w:val="003657DD"/>
    <w:rsid w:val="0036770E"/>
    <w:rsid w:val="0037175D"/>
    <w:rsid w:val="00373E25"/>
    <w:rsid w:val="003745CA"/>
    <w:rsid w:val="00375B39"/>
    <w:rsid w:val="00376821"/>
    <w:rsid w:val="00382EA8"/>
    <w:rsid w:val="003836D4"/>
    <w:rsid w:val="00383C31"/>
    <w:rsid w:val="00384005"/>
    <w:rsid w:val="0038630A"/>
    <w:rsid w:val="0038767F"/>
    <w:rsid w:val="003879B3"/>
    <w:rsid w:val="00391D29"/>
    <w:rsid w:val="0039245C"/>
    <w:rsid w:val="0039295D"/>
    <w:rsid w:val="003951B4"/>
    <w:rsid w:val="003A165D"/>
    <w:rsid w:val="003A28E2"/>
    <w:rsid w:val="003B125B"/>
    <w:rsid w:val="003B2A64"/>
    <w:rsid w:val="003B313F"/>
    <w:rsid w:val="003B3A88"/>
    <w:rsid w:val="003B4215"/>
    <w:rsid w:val="003B4884"/>
    <w:rsid w:val="003B648F"/>
    <w:rsid w:val="003C068E"/>
    <w:rsid w:val="003C2527"/>
    <w:rsid w:val="003C58DF"/>
    <w:rsid w:val="003D1B0F"/>
    <w:rsid w:val="003D2197"/>
    <w:rsid w:val="003D6644"/>
    <w:rsid w:val="003D6CE0"/>
    <w:rsid w:val="003E1025"/>
    <w:rsid w:val="003E163D"/>
    <w:rsid w:val="003E34FB"/>
    <w:rsid w:val="003E4578"/>
    <w:rsid w:val="003E6C6C"/>
    <w:rsid w:val="003E6C97"/>
    <w:rsid w:val="003E7DB7"/>
    <w:rsid w:val="003F39F4"/>
    <w:rsid w:val="003F4CCA"/>
    <w:rsid w:val="003F68D1"/>
    <w:rsid w:val="00401552"/>
    <w:rsid w:val="00401702"/>
    <w:rsid w:val="00402E49"/>
    <w:rsid w:val="0040322F"/>
    <w:rsid w:val="004037DC"/>
    <w:rsid w:val="0041416B"/>
    <w:rsid w:val="0041570F"/>
    <w:rsid w:val="00416E1B"/>
    <w:rsid w:val="004234DE"/>
    <w:rsid w:val="004252D0"/>
    <w:rsid w:val="00425C4D"/>
    <w:rsid w:val="004264F3"/>
    <w:rsid w:val="00427D10"/>
    <w:rsid w:val="00430165"/>
    <w:rsid w:val="00432E58"/>
    <w:rsid w:val="00433386"/>
    <w:rsid w:val="00433FDF"/>
    <w:rsid w:val="00437B08"/>
    <w:rsid w:val="00440404"/>
    <w:rsid w:val="00445A2E"/>
    <w:rsid w:val="00445CE0"/>
    <w:rsid w:val="004539C8"/>
    <w:rsid w:val="00453B7A"/>
    <w:rsid w:val="00454825"/>
    <w:rsid w:val="00455F33"/>
    <w:rsid w:val="004560F9"/>
    <w:rsid w:val="004609E7"/>
    <w:rsid w:val="00466AC7"/>
    <w:rsid w:val="004701DC"/>
    <w:rsid w:val="00470B2B"/>
    <w:rsid w:val="00470CF2"/>
    <w:rsid w:val="00472DE9"/>
    <w:rsid w:val="00474EB9"/>
    <w:rsid w:val="004824DE"/>
    <w:rsid w:val="00482B76"/>
    <w:rsid w:val="00484D49"/>
    <w:rsid w:val="00486B4B"/>
    <w:rsid w:val="00487F4B"/>
    <w:rsid w:val="00487F68"/>
    <w:rsid w:val="00492D4C"/>
    <w:rsid w:val="00493D90"/>
    <w:rsid w:val="00495F86"/>
    <w:rsid w:val="00497CB9"/>
    <w:rsid w:val="004A15DB"/>
    <w:rsid w:val="004A1F8E"/>
    <w:rsid w:val="004A2380"/>
    <w:rsid w:val="004A68DA"/>
    <w:rsid w:val="004A6BE0"/>
    <w:rsid w:val="004B018E"/>
    <w:rsid w:val="004B04B5"/>
    <w:rsid w:val="004B05C7"/>
    <w:rsid w:val="004B3933"/>
    <w:rsid w:val="004B3FEB"/>
    <w:rsid w:val="004B4450"/>
    <w:rsid w:val="004B47D0"/>
    <w:rsid w:val="004B679B"/>
    <w:rsid w:val="004C21EA"/>
    <w:rsid w:val="004C4ABD"/>
    <w:rsid w:val="004C5893"/>
    <w:rsid w:val="004C59C5"/>
    <w:rsid w:val="004C6D97"/>
    <w:rsid w:val="004C6F20"/>
    <w:rsid w:val="004D1104"/>
    <w:rsid w:val="004D1352"/>
    <w:rsid w:val="004D3AD9"/>
    <w:rsid w:val="004D6D5E"/>
    <w:rsid w:val="004D6E30"/>
    <w:rsid w:val="004E21CA"/>
    <w:rsid w:val="004E2BAF"/>
    <w:rsid w:val="004E3B20"/>
    <w:rsid w:val="004E58E2"/>
    <w:rsid w:val="004E6661"/>
    <w:rsid w:val="004E6934"/>
    <w:rsid w:val="004E7058"/>
    <w:rsid w:val="004E7B2F"/>
    <w:rsid w:val="004F02F0"/>
    <w:rsid w:val="004F269C"/>
    <w:rsid w:val="004F42C2"/>
    <w:rsid w:val="004F43D0"/>
    <w:rsid w:val="004F7489"/>
    <w:rsid w:val="004F7815"/>
    <w:rsid w:val="0050196F"/>
    <w:rsid w:val="00501AC0"/>
    <w:rsid w:val="00505D2D"/>
    <w:rsid w:val="00506809"/>
    <w:rsid w:val="00513251"/>
    <w:rsid w:val="00517904"/>
    <w:rsid w:val="0052103C"/>
    <w:rsid w:val="005212E6"/>
    <w:rsid w:val="005213B5"/>
    <w:rsid w:val="00522FA3"/>
    <w:rsid w:val="00523304"/>
    <w:rsid w:val="00525D94"/>
    <w:rsid w:val="00525F07"/>
    <w:rsid w:val="00530D21"/>
    <w:rsid w:val="005323A0"/>
    <w:rsid w:val="0053672C"/>
    <w:rsid w:val="00536E99"/>
    <w:rsid w:val="00542F9B"/>
    <w:rsid w:val="005443A1"/>
    <w:rsid w:val="00544F3D"/>
    <w:rsid w:val="00546992"/>
    <w:rsid w:val="005519A7"/>
    <w:rsid w:val="0055289D"/>
    <w:rsid w:val="00555DF8"/>
    <w:rsid w:val="0055689E"/>
    <w:rsid w:val="00556A00"/>
    <w:rsid w:val="0056065B"/>
    <w:rsid w:val="00563358"/>
    <w:rsid w:val="0056473E"/>
    <w:rsid w:val="00567788"/>
    <w:rsid w:val="0057070D"/>
    <w:rsid w:val="00571152"/>
    <w:rsid w:val="00572DDD"/>
    <w:rsid w:val="005747BB"/>
    <w:rsid w:val="00575706"/>
    <w:rsid w:val="00577872"/>
    <w:rsid w:val="005838C0"/>
    <w:rsid w:val="005847D3"/>
    <w:rsid w:val="005864AB"/>
    <w:rsid w:val="005872C8"/>
    <w:rsid w:val="00590462"/>
    <w:rsid w:val="0059057B"/>
    <w:rsid w:val="00591100"/>
    <w:rsid w:val="00591BDF"/>
    <w:rsid w:val="00593E97"/>
    <w:rsid w:val="00594431"/>
    <w:rsid w:val="005A1627"/>
    <w:rsid w:val="005A32AD"/>
    <w:rsid w:val="005A361B"/>
    <w:rsid w:val="005A5F4A"/>
    <w:rsid w:val="005A771F"/>
    <w:rsid w:val="005B19A2"/>
    <w:rsid w:val="005B1B06"/>
    <w:rsid w:val="005B6FD3"/>
    <w:rsid w:val="005B7F68"/>
    <w:rsid w:val="005C4021"/>
    <w:rsid w:val="005C5B34"/>
    <w:rsid w:val="005D0272"/>
    <w:rsid w:val="005D121D"/>
    <w:rsid w:val="005D477C"/>
    <w:rsid w:val="005D4A3D"/>
    <w:rsid w:val="005D64E7"/>
    <w:rsid w:val="005D76FE"/>
    <w:rsid w:val="005E349D"/>
    <w:rsid w:val="005E3B85"/>
    <w:rsid w:val="005E43F2"/>
    <w:rsid w:val="005E6D85"/>
    <w:rsid w:val="005F1645"/>
    <w:rsid w:val="005F23CA"/>
    <w:rsid w:val="005F7555"/>
    <w:rsid w:val="00601BCC"/>
    <w:rsid w:val="00602788"/>
    <w:rsid w:val="00603043"/>
    <w:rsid w:val="00603386"/>
    <w:rsid w:val="00603A06"/>
    <w:rsid w:val="0060598B"/>
    <w:rsid w:val="00605DCB"/>
    <w:rsid w:val="00606248"/>
    <w:rsid w:val="00607A75"/>
    <w:rsid w:val="00615BF8"/>
    <w:rsid w:val="00616180"/>
    <w:rsid w:val="00616F35"/>
    <w:rsid w:val="0062090D"/>
    <w:rsid w:val="0062232B"/>
    <w:rsid w:val="00622476"/>
    <w:rsid w:val="00623C18"/>
    <w:rsid w:val="00623ECB"/>
    <w:rsid w:val="00626E9C"/>
    <w:rsid w:val="00631FC6"/>
    <w:rsid w:val="0063247C"/>
    <w:rsid w:val="00632DA1"/>
    <w:rsid w:val="00634E4D"/>
    <w:rsid w:val="006401A6"/>
    <w:rsid w:val="00642CC1"/>
    <w:rsid w:val="0064551B"/>
    <w:rsid w:val="00651034"/>
    <w:rsid w:val="006524E1"/>
    <w:rsid w:val="00653379"/>
    <w:rsid w:val="0065420E"/>
    <w:rsid w:val="00655174"/>
    <w:rsid w:val="0065652C"/>
    <w:rsid w:val="00656FC5"/>
    <w:rsid w:val="00660C1A"/>
    <w:rsid w:val="006624BE"/>
    <w:rsid w:val="00663242"/>
    <w:rsid w:val="006636CD"/>
    <w:rsid w:val="00667598"/>
    <w:rsid w:val="0067081A"/>
    <w:rsid w:val="00670C32"/>
    <w:rsid w:val="00683C8A"/>
    <w:rsid w:val="006848D8"/>
    <w:rsid w:val="006860FA"/>
    <w:rsid w:val="006863E9"/>
    <w:rsid w:val="00687CCB"/>
    <w:rsid w:val="00687EBF"/>
    <w:rsid w:val="00690021"/>
    <w:rsid w:val="00691FE8"/>
    <w:rsid w:val="00692CE9"/>
    <w:rsid w:val="00697635"/>
    <w:rsid w:val="006A0EF2"/>
    <w:rsid w:val="006A1E4F"/>
    <w:rsid w:val="006A3E62"/>
    <w:rsid w:val="006A78ED"/>
    <w:rsid w:val="006B0FF7"/>
    <w:rsid w:val="006B13CE"/>
    <w:rsid w:val="006B3184"/>
    <w:rsid w:val="006B651E"/>
    <w:rsid w:val="006C0880"/>
    <w:rsid w:val="006C296D"/>
    <w:rsid w:val="006C2BA6"/>
    <w:rsid w:val="006C3B1D"/>
    <w:rsid w:val="006C42E2"/>
    <w:rsid w:val="006C530F"/>
    <w:rsid w:val="006C5CDE"/>
    <w:rsid w:val="006D17F5"/>
    <w:rsid w:val="006D3243"/>
    <w:rsid w:val="006D5C8C"/>
    <w:rsid w:val="006D5E93"/>
    <w:rsid w:val="006D6062"/>
    <w:rsid w:val="006E02E6"/>
    <w:rsid w:val="006E5890"/>
    <w:rsid w:val="006E6527"/>
    <w:rsid w:val="006F1F87"/>
    <w:rsid w:val="006F237E"/>
    <w:rsid w:val="006F3055"/>
    <w:rsid w:val="006F64BA"/>
    <w:rsid w:val="006F722D"/>
    <w:rsid w:val="006F785C"/>
    <w:rsid w:val="007009D8"/>
    <w:rsid w:val="00705846"/>
    <w:rsid w:val="00705E10"/>
    <w:rsid w:val="00712853"/>
    <w:rsid w:val="00714FD2"/>
    <w:rsid w:val="00716EC2"/>
    <w:rsid w:val="0072264E"/>
    <w:rsid w:val="00722829"/>
    <w:rsid w:val="00725829"/>
    <w:rsid w:val="00725C7B"/>
    <w:rsid w:val="007270E9"/>
    <w:rsid w:val="0072721C"/>
    <w:rsid w:val="00727F5B"/>
    <w:rsid w:val="007313AA"/>
    <w:rsid w:val="00731518"/>
    <w:rsid w:val="0073495A"/>
    <w:rsid w:val="0074058F"/>
    <w:rsid w:val="0074121A"/>
    <w:rsid w:val="00742E8A"/>
    <w:rsid w:val="00745A9D"/>
    <w:rsid w:val="00746BB8"/>
    <w:rsid w:val="00750626"/>
    <w:rsid w:val="00755111"/>
    <w:rsid w:val="0075781A"/>
    <w:rsid w:val="007618C3"/>
    <w:rsid w:val="00762247"/>
    <w:rsid w:val="00762D87"/>
    <w:rsid w:val="007635BB"/>
    <w:rsid w:val="007652B5"/>
    <w:rsid w:val="00766705"/>
    <w:rsid w:val="00766B63"/>
    <w:rsid w:val="0076761B"/>
    <w:rsid w:val="0077085E"/>
    <w:rsid w:val="00770CA6"/>
    <w:rsid w:val="00772FED"/>
    <w:rsid w:val="00774372"/>
    <w:rsid w:val="00776176"/>
    <w:rsid w:val="00781859"/>
    <w:rsid w:val="00782CED"/>
    <w:rsid w:val="0078388F"/>
    <w:rsid w:val="00784ED0"/>
    <w:rsid w:val="0078764B"/>
    <w:rsid w:val="00790232"/>
    <w:rsid w:val="00791640"/>
    <w:rsid w:val="0079281D"/>
    <w:rsid w:val="00793846"/>
    <w:rsid w:val="0079508B"/>
    <w:rsid w:val="00795B9A"/>
    <w:rsid w:val="00797651"/>
    <w:rsid w:val="007A0DB4"/>
    <w:rsid w:val="007A21FE"/>
    <w:rsid w:val="007A33B5"/>
    <w:rsid w:val="007A5107"/>
    <w:rsid w:val="007A5F6F"/>
    <w:rsid w:val="007A5F74"/>
    <w:rsid w:val="007B2A48"/>
    <w:rsid w:val="007B5DC7"/>
    <w:rsid w:val="007B7E08"/>
    <w:rsid w:val="007C0422"/>
    <w:rsid w:val="007C11BA"/>
    <w:rsid w:val="007C3DE3"/>
    <w:rsid w:val="007C7EED"/>
    <w:rsid w:val="007D0E84"/>
    <w:rsid w:val="007D1CB5"/>
    <w:rsid w:val="007D2774"/>
    <w:rsid w:val="007D2880"/>
    <w:rsid w:val="007D2E6C"/>
    <w:rsid w:val="007D4071"/>
    <w:rsid w:val="007D7A41"/>
    <w:rsid w:val="007E08E2"/>
    <w:rsid w:val="007E1074"/>
    <w:rsid w:val="007E40CF"/>
    <w:rsid w:val="007E7B85"/>
    <w:rsid w:val="007F01D2"/>
    <w:rsid w:val="007F1819"/>
    <w:rsid w:val="007F403B"/>
    <w:rsid w:val="007F5BA8"/>
    <w:rsid w:val="008032FB"/>
    <w:rsid w:val="00804028"/>
    <w:rsid w:val="0080706F"/>
    <w:rsid w:val="00811388"/>
    <w:rsid w:val="00823288"/>
    <w:rsid w:val="00824189"/>
    <w:rsid w:val="00825578"/>
    <w:rsid w:val="0082592D"/>
    <w:rsid w:val="0082664A"/>
    <w:rsid w:val="0083085B"/>
    <w:rsid w:val="00831A09"/>
    <w:rsid w:val="00831CB2"/>
    <w:rsid w:val="0083225D"/>
    <w:rsid w:val="0083370D"/>
    <w:rsid w:val="00842F54"/>
    <w:rsid w:val="008430F0"/>
    <w:rsid w:val="00844B79"/>
    <w:rsid w:val="00844F00"/>
    <w:rsid w:val="0085151B"/>
    <w:rsid w:val="0085358A"/>
    <w:rsid w:val="00857ADC"/>
    <w:rsid w:val="008623E5"/>
    <w:rsid w:val="0086421C"/>
    <w:rsid w:val="00865A7E"/>
    <w:rsid w:val="008661AE"/>
    <w:rsid w:val="008661E1"/>
    <w:rsid w:val="00867E48"/>
    <w:rsid w:val="0087197B"/>
    <w:rsid w:val="00872D5B"/>
    <w:rsid w:val="00874E1F"/>
    <w:rsid w:val="008752A6"/>
    <w:rsid w:val="008837B1"/>
    <w:rsid w:val="00887CF6"/>
    <w:rsid w:val="00890593"/>
    <w:rsid w:val="00890D12"/>
    <w:rsid w:val="00892EE6"/>
    <w:rsid w:val="00893A4F"/>
    <w:rsid w:val="008A2345"/>
    <w:rsid w:val="008A5A85"/>
    <w:rsid w:val="008A74D0"/>
    <w:rsid w:val="008B0928"/>
    <w:rsid w:val="008B2621"/>
    <w:rsid w:val="008B646A"/>
    <w:rsid w:val="008B6F00"/>
    <w:rsid w:val="008B7316"/>
    <w:rsid w:val="008C1287"/>
    <w:rsid w:val="008C16C0"/>
    <w:rsid w:val="008C2908"/>
    <w:rsid w:val="008C3E68"/>
    <w:rsid w:val="008C54CE"/>
    <w:rsid w:val="008C5C79"/>
    <w:rsid w:val="008C6C0A"/>
    <w:rsid w:val="008D14D0"/>
    <w:rsid w:val="008D5B4B"/>
    <w:rsid w:val="008D69A0"/>
    <w:rsid w:val="008D7D28"/>
    <w:rsid w:val="008E0E48"/>
    <w:rsid w:val="008E22D3"/>
    <w:rsid w:val="008E57B1"/>
    <w:rsid w:val="008E5A00"/>
    <w:rsid w:val="008F16D7"/>
    <w:rsid w:val="008F1835"/>
    <w:rsid w:val="008F5C1E"/>
    <w:rsid w:val="008F7AC9"/>
    <w:rsid w:val="00901B6E"/>
    <w:rsid w:val="00906360"/>
    <w:rsid w:val="00906A5B"/>
    <w:rsid w:val="0091203B"/>
    <w:rsid w:val="009151B5"/>
    <w:rsid w:val="00916804"/>
    <w:rsid w:val="00921837"/>
    <w:rsid w:val="0092311A"/>
    <w:rsid w:val="00923A33"/>
    <w:rsid w:val="00926FEB"/>
    <w:rsid w:val="009305A1"/>
    <w:rsid w:val="00933D58"/>
    <w:rsid w:val="009374BE"/>
    <w:rsid w:val="00940266"/>
    <w:rsid w:val="009414D9"/>
    <w:rsid w:val="009415EC"/>
    <w:rsid w:val="00942335"/>
    <w:rsid w:val="0094241B"/>
    <w:rsid w:val="00945382"/>
    <w:rsid w:val="00946396"/>
    <w:rsid w:val="00946573"/>
    <w:rsid w:val="00946D9A"/>
    <w:rsid w:val="0095104F"/>
    <w:rsid w:val="00953A30"/>
    <w:rsid w:val="00953B41"/>
    <w:rsid w:val="00957CF1"/>
    <w:rsid w:val="009610C6"/>
    <w:rsid w:val="0096186C"/>
    <w:rsid w:val="0096232A"/>
    <w:rsid w:val="009661F6"/>
    <w:rsid w:val="00966D19"/>
    <w:rsid w:val="00967159"/>
    <w:rsid w:val="00967CD0"/>
    <w:rsid w:val="00970AA3"/>
    <w:rsid w:val="00971665"/>
    <w:rsid w:val="009741F5"/>
    <w:rsid w:val="0097547A"/>
    <w:rsid w:val="009766B1"/>
    <w:rsid w:val="00981557"/>
    <w:rsid w:val="009822D5"/>
    <w:rsid w:val="00983D1B"/>
    <w:rsid w:val="00984812"/>
    <w:rsid w:val="00984AF7"/>
    <w:rsid w:val="00984B42"/>
    <w:rsid w:val="009862A0"/>
    <w:rsid w:val="0098659F"/>
    <w:rsid w:val="00986CE3"/>
    <w:rsid w:val="00991633"/>
    <w:rsid w:val="0099250C"/>
    <w:rsid w:val="00992A62"/>
    <w:rsid w:val="00992D8D"/>
    <w:rsid w:val="009931C8"/>
    <w:rsid w:val="00995ACA"/>
    <w:rsid w:val="00996DB2"/>
    <w:rsid w:val="009A454B"/>
    <w:rsid w:val="009A47D6"/>
    <w:rsid w:val="009A5ADB"/>
    <w:rsid w:val="009A7ED6"/>
    <w:rsid w:val="009B0EDD"/>
    <w:rsid w:val="009B3563"/>
    <w:rsid w:val="009B4D49"/>
    <w:rsid w:val="009B7BC2"/>
    <w:rsid w:val="009C605A"/>
    <w:rsid w:val="009C731B"/>
    <w:rsid w:val="009D0D4F"/>
    <w:rsid w:val="009D1E02"/>
    <w:rsid w:val="009D23AE"/>
    <w:rsid w:val="009D29F9"/>
    <w:rsid w:val="009D3492"/>
    <w:rsid w:val="009D4A76"/>
    <w:rsid w:val="009D58F7"/>
    <w:rsid w:val="009D7089"/>
    <w:rsid w:val="009E1820"/>
    <w:rsid w:val="009E1B5B"/>
    <w:rsid w:val="009E2EE3"/>
    <w:rsid w:val="009E31A4"/>
    <w:rsid w:val="009E56B9"/>
    <w:rsid w:val="009E6EFE"/>
    <w:rsid w:val="009F14F5"/>
    <w:rsid w:val="009F41EC"/>
    <w:rsid w:val="009F4AD0"/>
    <w:rsid w:val="00A024FC"/>
    <w:rsid w:val="00A02E69"/>
    <w:rsid w:val="00A050FA"/>
    <w:rsid w:val="00A05735"/>
    <w:rsid w:val="00A13FCB"/>
    <w:rsid w:val="00A1799B"/>
    <w:rsid w:val="00A218AF"/>
    <w:rsid w:val="00A23FAE"/>
    <w:rsid w:val="00A27EE6"/>
    <w:rsid w:val="00A304C7"/>
    <w:rsid w:val="00A3105F"/>
    <w:rsid w:val="00A32B4C"/>
    <w:rsid w:val="00A343D5"/>
    <w:rsid w:val="00A36C57"/>
    <w:rsid w:val="00A378E0"/>
    <w:rsid w:val="00A440CA"/>
    <w:rsid w:val="00A44594"/>
    <w:rsid w:val="00A44A13"/>
    <w:rsid w:val="00A45815"/>
    <w:rsid w:val="00A4699C"/>
    <w:rsid w:val="00A54A6A"/>
    <w:rsid w:val="00A572F8"/>
    <w:rsid w:val="00A6008A"/>
    <w:rsid w:val="00A60276"/>
    <w:rsid w:val="00A6607F"/>
    <w:rsid w:val="00A67920"/>
    <w:rsid w:val="00A707A4"/>
    <w:rsid w:val="00A71032"/>
    <w:rsid w:val="00A72F89"/>
    <w:rsid w:val="00A744C4"/>
    <w:rsid w:val="00A74BF3"/>
    <w:rsid w:val="00A76333"/>
    <w:rsid w:val="00A815A3"/>
    <w:rsid w:val="00A82B54"/>
    <w:rsid w:val="00A836F1"/>
    <w:rsid w:val="00A83CEE"/>
    <w:rsid w:val="00A9130E"/>
    <w:rsid w:val="00A91B9B"/>
    <w:rsid w:val="00A93F50"/>
    <w:rsid w:val="00A97991"/>
    <w:rsid w:val="00AA141B"/>
    <w:rsid w:val="00AA2971"/>
    <w:rsid w:val="00AA4EB2"/>
    <w:rsid w:val="00AA7261"/>
    <w:rsid w:val="00AB03E7"/>
    <w:rsid w:val="00AB0FE3"/>
    <w:rsid w:val="00AB2A52"/>
    <w:rsid w:val="00AB3232"/>
    <w:rsid w:val="00AB5EB6"/>
    <w:rsid w:val="00AB67FB"/>
    <w:rsid w:val="00AC09E5"/>
    <w:rsid w:val="00AC0C58"/>
    <w:rsid w:val="00AC2006"/>
    <w:rsid w:val="00AC2014"/>
    <w:rsid w:val="00AC5A72"/>
    <w:rsid w:val="00AC7689"/>
    <w:rsid w:val="00AC784E"/>
    <w:rsid w:val="00AD0509"/>
    <w:rsid w:val="00AD3B79"/>
    <w:rsid w:val="00AD4A95"/>
    <w:rsid w:val="00AD6915"/>
    <w:rsid w:val="00AD732B"/>
    <w:rsid w:val="00AD7CE0"/>
    <w:rsid w:val="00AE05D9"/>
    <w:rsid w:val="00AE05EA"/>
    <w:rsid w:val="00AE3446"/>
    <w:rsid w:val="00AE481A"/>
    <w:rsid w:val="00AE4B08"/>
    <w:rsid w:val="00AE60C9"/>
    <w:rsid w:val="00AE6922"/>
    <w:rsid w:val="00AE79D5"/>
    <w:rsid w:val="00AF23F9"/>
    <w:rsid w:val="00AF45DE"/>
    <w:rsid w:val="00AF797B"/>
    <w:rsid w:val="00B02CDD"/>
    <w:rsid w:val="00B10763"/>
    <w:rsid w:val="00B11B3C"/>
    <w:rsid w:val="00B140C3"/>
    <w:rsid w:val="00B142E5"/>
    <w:rsid w:val="00B21246"/>
    <w:rsid w:val="00B2397E"/>
    <w:rsid w:val="00B267E4"/>
    <w:rsid w:val="00B3089C"/>
    <w:rsid w:val="00B312D6"/>
    <w:rsid w:val="00B35B76"/>
    <w:rsid w:val="00B400D6"/>
    <w:rsid w:val="00B4030D"/>
    <w:rsid w:val="00B42A19"/>
    <w:rsid w:val="00B44B7B"/>
    <w:rsid w:val="00B44D9E"/>
    <w:rsid w:val="00B45FA1"/>
    <w:rsid w:val="00B46CFD"/>
    <w:rsid w:val="00B476A3"/>
    <w:rsid w:val="00B51EBB"/>
    <w:rsid w:val="00B52390"/>
    <w:rsid w:val="00B53F84"/>
    <w:rsid w:val="00B5429D"/>
    <w:rsid w:val="00B55882"/>
    <w:rsid w:val="00B6178C"/>
    <w:rsid w:val="00B617BA"/>
    <w:rsid w:val="00B64E97"/>
    <w:rsid w:val="00B64F8E"/>
    <w:rsid w:val="00B651F8"/>
    <w:rsid w:val="00B661CF"/>
    <w:rsid w:val="00B66635"/>
    <w:rsid w:val="00B70ADA"/>
    <w:rsid w:val="00B71C09"/>
    <w:rsid w:val="00B73A97"/>
    <w:rsid w:val="00B73ED7"/>
    <w:rsid w:val="00B748B8"/>
    <w:rsid w:val="00B75189"/>
    <w:rsid w:val="00B75446"/>
    <w:rsid w:val="00B773DB"/>
    <w:rsid w:val="00B77594"/>
    <w:rsid w:val="00B81546"/>
    <w:rsid w:val="00B81630"/>
    <w:rsid w:val="00B82369"/>
    <w:rsid w:val="00B8358E"/>
    <w:rsid w:val="00B84907"/>
    <w:rsid w:val="00B8576A"/>
    <w:rsid w:val="00B86603"/>
    <w:rsid w:val="00B92878"/>
    <w:rsid w:val="00B94570"/>
    <w:rsid w:val="00B94700"/>
    <w:rsid w:val="00B94B1E"/>
    <w:rsid w:val="00B967C2"/>
    <w:rsid w:val="00BA1855"/>
    <w:rsid w:val="00BA23B8"/>
    <w:rsid w:val="00BA36C9"/>
    <w:rsid w:val="00BA3A03"/>
    <w:rsid w:val="00BA583C"/>
    <w:rsid w:val="00BB1CC5"/>
    <w:rsid w:val="00BB55E0"/>
    <w:rsid w:val="00BB6797"/>
    <w:rsid w:val="00BC1780"/>
    <w:rsid w:val="00BC1E2D"/>
    <w:rsid w:val="00BC3556"/>
    <w:rsid w:val="00BC6546"/>
    <w:rsid w:val="00BD100A"/>
    <w:rsid w:val="00BD10B2"/>
    <w:rsid w:val="00BD21D8"/>
    <w:rsid w:val="00BD2DCF"/>
    <w:rsid w:val="00BD50CC"/>
    <w:rsid w:val="00BD5880"/>
    <w:rsid w:val="00BE0219"/>
    <w:rsid w:val="00BE2BD9"/>
    <w:rsid w:val="00BE39BC"/>
    <w:rsid w:val="00BE473B"/>
    <w:rsid w:val="00BE61F9"/>
    <w:rsid w:val="00BE75E5"/>
    <w:rsid w:val="00BE7803"/>
    <w:rsid w:val="00BE7FD0"/>
    <w:rsid w:val="00BF5704"/>
    <w:rsid w:val="00BF5EC5"/>
    <w:rsid w:val="00BF6E37"/>
    <w:rsid w:val="00BF7AB8"/>
    <w:rsid w:val="00C028CE"/>
    <w:rsid w:val="00C04353"/>
    <w:rsid w:val="00C070BC"/>
    <w:rsid w:val="00C136AB"/>
    <w:rsid w:val="00C14DC9"/>
    <w:rsid w:val="00C177D4"/>
    <w:rsid w:val="00C2337F"/>
    <w:rsid w:val="00C26184"/>
    <w:rsid w:val="00C2695D"/>
    <w:rsid w:val="00C3458A"/>
    <w:rsid w:val="00C34610"/>
    <w:rsid w:val="00C3514C"/>
    <w:rsid w:val="00C35156"/>
    <w:rsid w:val="00C411CE"/>
    <w:rsid w:val="00C421FE"/>
    <w:rsid w:val="00C43354"/>
    <w:rsid w:val="00C44339"/>
    <w:rsid w:val="00C452A8"/>
    <w:rsid w:val="00C47DA1"/>
    <w:rsid w:val="00C51708"/>
    <w:rsid w:val="00C540C5"/>
    <w:rsid w:val="00C621C9"/>
    <w:rsid w:val="00C637BC"/>
    <w:rsid w:val="00C64D1C"/>
    <w:rsid w:val="00C6637A"/>
    <w:rsid w:val="00C71E8A"/>
    <w:rsid w:val="00C72A60"/>
    <w:rsid w:val="00C77417"/>
    <w:rsid w:val="00C77629"/>
    <w:rsid w:val="00C84808"/>
    <w:rsid w:val="00C87B62"/>
    <w:rsid w:val="00C91D67"/>
    <w:rsid w:val="00C946BE"/>
    <w:rsid w:val="00C9477C"/>
    <w:rsid w:val="00C969F2"/>
    <w:rsid w:val="00CA4569"/>
    <w:rsid w:val="00CA6B4A"/>
    <w:rsid w:val="00CB0466"/>
    <w:rsid w:val="00CB05C7"/>
    <w:rsid w:val="00CB1329"/>
    <w:rsid w:val="00CB13F7"/>
    <w:rsid w:val="00CB2938"/>
    <w:rsid w:val="00CB4C06"/>
    <w:rsid w:val="00CB5015"/>
    <w:rsid w:val="00CB5050"/>
    <w:rsid w:val="00CB50D7"/>
    <w:rsid w:val="00CB64D6"/>
    <w:rsid w:val="00CC0ED7"/>
    <w:rsid w:val="00CC132D"/>
    <w:rsid w:val="00CC39D9"/>
    <w:rsid w:val="00CC3D8C"/>
    <w:rsid w:val="00CC5B2A"/>
    <w:rsid w:val="00CC706E"/>
    <w:rsid w:val="00CC7735"/>
    <w:rsid w:val="00CC7A27"/>
    <w:rsid w:val="00CD17F0"/>
    <w:rsid w:val="00CD6285"/>
    <w:rsid w:val="00CD65DD"/>
    <w:rsid w:val="00CE106C"/>
    <w:rsid w:val="00CE1A72"/>
    <w:rsid w:val="00CE4E91"/>
    <w:rsid w:val="00CE6F05"/>
    <w:rsid w:val="00CF0110"/>
    <w:rsid w:val="00CF337A"/>
    <w:rsid w:val="00CF3714"/>
    <w:rsid w:val="00CF43C3"/>
    <w:rsid w:val="00CF48FB"/>
    <w:rsid w:val="00CF4CA9"/>
    <w:rsid w:val="00CF60BE"/>
    <w:rsid w:val="00CF61EA"/>
    <w:rsid w:val="00CF7D38"/>
    <w:rsid w:val="00D0083A"/>
    <w:rsid w:val="00D00B2F"/>
    <w:rsid w:val="00D01404"/>
    <w:rsid w:val="00D0182E"/>
    <w:rsid w:val="00D01A49"/>
    <w:rsid w:val="00D04E2A"/>
    <w:rsid w:val="00D06DDB"/>
    <w:rsid w:val="00D072F2"/>
    <w:rsid w:val="00D077AB"/>
    <w:rsid w:val="00D11777"/>
    <w:rsid w:val="00D11C2B"/>
    <w:rsid w:val="00D1201A"/>
    <w:rsid w:val="00D1358A"/>
    <w:rsid w:val="00D15A88"/>
    <w:rsid w:val="00D21F11"/>
    <w:rsid w:val="00D22661"/>
    <w:rsid w:val="00D239A2"/>
    <w:rsid w:val="00D270BB"/>
    <w:rsid w:val="00D27902"/>
    <w:rsid w:val="00D31CF8"/>
    <w:rsid w:val="00D36F2E"/>
    <w:rsid w:val="00D40400"/>
    <w:rsid w:val="00D41485"/>
    <w:rsid w:val="00D4214B"/>
    <w:rsid w:val="00D434DC"/>
    <w:rsid w:val="00D4386F"/>
    <w:rsid w:val="00D44149"/>
    <w:rsid w:val="00D53CFA"/>
    <w:rsid w:val="00D558BA"/>
    <w:rsid w:val="00D615C6"/>
    <w:rsid w:val="00D62B3C"/>
    <w:rsid w:val="00D64055"/>
    <w:rsid w:val="00D73A9F"/>
    <w:rsid w:val="00D73CC7"/>
    <w:rsid w:val="00D75ECF"/>
    <w:rsid w:val="00D76DAF"/>
    <w:rsid w:val="00D800D1"/>
    <w:rsid w:val="00D81BBA"/>
    <w:rsid w:val="00D873EE"/>
    <w:rsid w:val="00D90530"/>
    <w:rsid w:val="00D9131D"/>
    <w:rsid w:val="00D9230D"/>
    <w:rsid w:val="00D92BAE"/>
    <w:rsid w:val="00D94FB3"/>
    <w:rsid w:val="00D967F4"/>
    <w:rsid w:val="00D9732C"/>
    <w:rsid w:val="00DA14EB"/>
    <w:rsid w:val="00DA15CF"/>
    <w:rsid w:val="00DA3E75"/>
    <w:rsid w:val="00DA5DB1"/>
    <w:rsid w:val="00DA72E6"/>
    <w:rsid w:val="00DA75C2"/>
    <w:rsid w:val="00DA7D26"/>
    <w:rsid w:val="00DA7F95"/>
    <w:rsid w:val="00DB2A58"/>
    <w:rsid w:val="00DB4734"/>
    <w:rsid w:val="00DB5305"/>
    <w:rsid w:val="00DC0E14"/>
    <w:rsid w:val="00DC6434"/>
    <w:rsid w:val="00DC690E"/>
    <w:rsid w:val="00DD4D7F"/>
    <w:rsid w:val="00DD5E39"/>
    <w:rsid w:val="00DD78ED"/>
    <w:rsid w:val="00DD7A57"/>
    <w:rsid w:val="00DE0371"/>
    <w:rsid w:val="00DE0BF7"/>
    <w:rsid w:val="00DE11CE"/>
    <w:rsid w:val="00DE67BF"/>
    <w:rsid w:val="00DE725A"/>
    <w:rsid w:val="00DF1473"/>
    <w:rsid w:val="00DF68AC"/>
    <w:rsid w:val="00E0192C"/>
    <w:rsid w:val="00E0392F"/>
    <w:rsid w:val="00E04341"/>
    <w:rsid w:val="00E05EC1"/>
    <w:rsid w:val="00E06DF2"/>
    <w:rsid w:val="00E167E0"/>
    <w:rsid w:val="00E201ED"/>
    <w:rsid w:val="00E23630"/>
    <w:rsid w:val="00E25BC9"/>
    <w:rsid w:val="00E26477"/>
    <w:rsid w:val="00E26AE1"/>
    <w:rsid w:val="00E2751A"/>
    <w:rsid w:val="00E31F1B"/>
    <w:rsid w:val="00E328C3"/>
    <w:rsid w:val="00E330D1"/>
    <w:rsid w:val="00E35FCC"/>
    <w:rsid w:val="00E36255"/>
    <w:rsid w:val="00E375BA"/>
    <w:rsid w:val="00E40D7C"/>
    <w:rsid w:val="00E4300A"/>
    <w:rsid w:val="00E46563"/>
    <w:rsid w:val="00E46C69"/>
    <w:rsid w:val="00E47919"/>
    <w:rsid w:val="00E50713"/>
    <w:rsid w:val="00E512DD"/>
    <w:rsid w:val="00E517B6"/>
    <w:rsid w:val="00E52908"/>
    <w:rsid w:val="00E564C1"/>
    <w:rsid w:val="00E56FB4"/>
    <w:rsid w:val="00E57284"/>
    <w:rsid w:val="00E617AB"/>
    <w:rsid w:val="00E617BE"/>
    <w:rsid w:val="00E62945"/>
    <w:rsid w:val="00E67419"/>
    <w:rsid w:val="00E7178F"/>
    <w:rsid w:val="00E71F5D"/>
    <w:rsid w:val="00E72FE2"/>
    <w:rsid w:val="00E73677"/>
    <w:rsid w:val="00E741CD"/>
    <w:rsid w:val="00E7593A"/>
    <w:rsid w:val="00E75DF1"/>
    <w:rsid w:val="00E838CF"/>
    <w:rsid w:val="00E848BF"/>
    <w:rsid w:val="00E84BD5"/>
    <w:rsid w:val="00E85647"/>
    <w:rsid w:val="00E85C8A"/>
    <w:rsid w:val="00E87D15"/>
    <w:rsid w:val="00E90483"/>
    <w:rsid w:val="00E90C6F"/>
    <w:rsid w:val="00E93E2D"/>
    <w:rsid w:val="00E94273"/>
    <w:rsid w:val="00E94479"/>
    <w:rsid w:val="00E9652E"/>
    <w:rsid w:val="00E97BDA"/>
    <w:rsid w:val="00E97FA0"/>
    <w:rsid w:val="00EA1593"/>
    <w:rsid w:val="00EA20AF"/>
    <w:rsid w:val="00EA5ABB"/>
    <w:rsid w:val="00EA5AE8"/>
    <w:rsid w:val="00EB00C6"/>
    <w:rsid w:val="00EB3C42"/>
    <w:rsid w:val="00EB46DE"/>
    <w:rsid w:val="00EB5B1E"/>
    <w:rsid w:val="00EB69D7"/>
    <w:rsid w:val="00EB7551"/>
    <w:rsid w:val="00EC2936"/>
    <w:rsid w:val="00EC2F29"/>
    <w:rsid w:val="00EC7363"/>
    <w:rsid w:val="00ED16ED"/>
    <w:rsid w:val="00ED395C"/>
    <w:rsid w:val="00EE0661"/>
    <w:rsid w:val="00EE159F"/>
    <w:rsid w:val="00EE2579"/>
    <w:rsid w:val="00EE63E4"/>
    <w:rsid w:val="00EE678F"/>
    <w:rsid w:val="00EE682E"/>
    <w:rsid w:val="00EE6E57"/>
    <w:rsid w:val="00EF349D"/>
    <w:rsid w:val="00EF460C"/>
    <w:rsid w:val="00EF6EEB"/>
    <w:rsid w:val="00EF75E7"/>
    <w:rsid w:val="00F057A3"/>
    <w:rsid w:val="00F10F01"/>
    <w:rsid w:val="00F121CD"/>
    <w:rsid w:val="00F15CB0"/>
    <w:rsid w:val="00F169C2"/>
    <w:rsid w:val="00F174FD"/>
    <w:rsid w:val="00F22221"/>
    <w:rsid w:val="00F244A3"/>
    <w:rsid w:val="00F2489A"/>
    <w:rsid w:val="00F25312"/>
    <w:rsid w:val="00F26739"/>
    <w:rsid w:val="00F35AD6"/>
    <w:rsid w:val="00F4064C"/>
    <w:rsid w:val="00F4102E"/>
    <w:rsid w:val="00F439EE"/>
    <w:rsid w:val="00F43E8D"/>
    <w:rsid w:val="00F4462E"/>
    <w:rsid w:val="00F44F96"/>
    <w:rsid w:val="00F45DC4"/>
    <w:rsid w:val="00F46DB7"/>
    <w:rsid w:val="00F5670D"/>
    <w:rsid w:val="00F603E8"/>
    <w:rsid w:val="00F60DD4"/>
    <w:rsid w:val="00F624C0"/>
    <w:rsid w:val="00F658A4"/>
    <w:rsid w:val="00F67482"/>
    <w:rsid w:val="00F677CD"/>
    <w:rsid w:val="00F707EC"/>
    <w:rsid w:val="00F74173"/>
    <w:rsid w:val="00F74566"/>
    <w:rsid w:val="00F766E4"/>
    <w:rsid w:val="00F774CF"/>
    <w:rsid w:val="00F77B5A"/>
    <w:rsid w:val="00F77E07"/>
    <w:rsid w:val="00F83463"/>
    <w:rsid w:val="00F86708"/>
    <w:rsid w:val="00F9007F"/>
    <w:rsid w:val="00F924D5"/>
    <w:rsid w:val="00FA0B9D"/>
    <w:rsid w:val="00FA1DF4"/>
    <w:rsid w:val="00FA3A80"/>
    <w:rsid w:val="00FB08B9"/>
    <w:rsid w:val="00FB18BC"/>
    <w:rsid w:val="00FB2407"/>
    <w:rsid w:val="00FB4821"/>
    <w:rsid w:val="00FB5B80"/>
    <w:rsid w:val="00FB6E8F"/>
    <w:rsid w:val="00FC11C8"/>
    <w:rsid w:val="00FC2DD6"/>
    <w:rsid w:val="00FC4035"/>
    <w:rsid w:val="00FC5689"/>
    <w:rsid w:val="00FC75E4"/>
    <w:rsid w:val="00FD0DB2"/>
    <w:rsid w:val="00FD11F9"/>
    <w:rsid w:val="00FD45FE"/>
    <w:rsid w:val="00FD5E7A"/>
    <w:rsid w:val="00FD62C1"/>
    <w:rsid w:val="00FD6FF3"/>
    <w:rsid w:val="00FD71D8"/>
    <w:rsid w:val="00FD7E02"/>
    <w:rsid w:val="00FE1C05"/>
    <w:rsid w:val="00FE303A"/>
    <w:rsid w:val="00FE3CF0"/>
    <w:rsid w:val="00FE5C75"/>
    <w:rsid w:val="00FF0151"/>
    <w:rsid w:val="00FF0321"/>
    <w:rsid w:val="00FF398C"/>
    <w:rsid w:val="00FF4B5D"/>
    <w:rsid w:val="00FF604B"/>
    <w:rsid w:val="00FF67DE"/>
    <w:rsid w:val="00FF6F5F"/>
    <w:rsid w:val="00FF7B03"/>
    <w:rsid w:val="011E99C0"/>
    <w:rsid w:val="0159A546"/>
    <w:rsid w:val="01F67343"/>
    <w:rsid w:val="02095BDB"/>
    <w:rsid w:val="026C5CD8"/>
    <w:rsid w:val="02CEB22D"/>
    <w:rsid w:val="032F86D0"/>
    <w:rsid w:val="03430744"/>
    <w:rsid w:val="044077CC"/>
    <w:rsid w:val="0441FAC0"/>
    <w:rsid w:val="04C13501"/>
    <w:rsid w:val="04C45EB5"/>
    <w:rsid w:val="04D681CE"/>
    <w:rsid w:val="0579CD70"/>
    <w:rsid w:val="05D7AB33"/>
    <w:rsid w:val="05DDCB21"/>
    <w:rsid w:val="0705DEA1"/>
    <w:rsid w:val="087F8333"/>
    <w:rsid w:val="0887DFF8"/>
    <w:rsid w:val="0B6BACD4"/>
    <w:rsid w:val="0B6CD0B7"/>
    <w:rsid w:val="0BE3944A"/>
    <w:rsid w:val="0D4CF1CD"/>
    <w:rsid w:val="0D94D76D"/>
    <w:rsid w:val="0DCD116E"/>
    <w:rsid w:val="0E2A61BD"/>
    <w:rsid w:val="0E454B8F"/>
    <w:rsid w:val="0E66F2ED"/>
    <w:rsid w:val="0EAD4CFB"/>
    <w:rsid w:val="0F92BF0B"/>
    <w:rsid w:val="0FC57F04"/>
    <w:rsid w:val="0FD2EB02"/>
    <w:rsid w:val="10443DE9"/>
    <w:rsid w:val="10858C26"/>
    <w:rsid w:val="10A87E7D"/>
    <w:rsid w:val="127F1D6D"/>
    <w:rsid w:val="1294CE9B"/>
    <w:rsid w:val="12A618A7"/>
    <w:rsid w:val="12A9675B"/>
    <w:rsid w:val="132F63F5"/>
    <w:rsid w:val="14C42C29"/>
    <w:rsid w:val="14E8D100"/>
    <w:rsid w:val="14F758F3"/>
    <w:rsid w:val="15052221"/>
    <w:rsid w:val="15434FE5"/>
    <w:rsid w:val="16431F4A"/>
    <w:rsid w:val="1682DE44"/>
    <w:rsid w:val="170FFC61"/>
    <w:rsid w:val="1831077F"/>
    <w:rsid w:val="1836CE96"/>
    <w:rsid w:val="18AFEE54"/>
    <w:rsid w:val="18F19BC0"/>
    <w:rsid w:val="18F3992F"/>
    <w:rsid w:val="199ED25E"/>
    <w:rsid w:val="1A0DD4E9"/>
    <w:rsid w:val="1A6AB880"/>
    <w:rsid w:val="1A74C1E7"/>
    <w:rsid w:val="1B294693"/>
    <w:rsid w:val="1B3AE5B7"/>
    <w:rsid w:val="1BAFAFB1"/>
    <w:rsid w:val="1BD39B1A"/>
    <w:rsid w:val="1BDF3DFD"/>
    <w:rsid w:val="1C1264BF"/>
    <w:rsid w:val="1C2985A3"/>
    <w:rsid w:val="1CC1257D"/>
    <w:rsid w:val="1D00B39B"/>
    <w:rsid w:val="1D28AA75"/>
    <w:rsid w:val="1DA53DD9"/>
    <w:rsid w:val="1DC783A1"/>
    <w:rsid w:val="1E1445E1"/>
    <w:rsid w:val="1E61D9DB"/>
    <w:rsid w:val="1F0E782B"/>
    <w:rsid w:val="1F2FB1DA"/>
    <w:rsid w:val="1F700F61"/>
    <w:rsid w:val="202E8D3D"/>
    <w:rsid w:val="2071E5FD"/>
    <w:rsid w:val="229E24FC"/>
    <w:rsid w:val="2310D09E"/>
    <w:rsid w:val="231B1FE8"/>
    <w:rsid w:val="233E1D8D"/>
    <w:rsid w:val="241E9EDE"/>
    <w:rsid w:val="250ABF63"/>
    <w:rsid w:val="25734C9F"/>
    <w:rsid w:val="25988AA6"/>
    <w:rsid w:val="264AB6EF"/>
    <w:rsid w:val="2666F15F"/>
    <w:rsid w:val="266D32C2"/>
    <w:rsid w:val="26704990"/>
    <w:rsid w:val="26C69B61"/>
    <w:rsid w:val="27863733"/>
    <w:rsid w:val="28DCEC35"/>
    <w:rsid w:val="290340DC"/>
    <w:rsid w:val="2969FC3F"/>
    <w:rsid w:val="2A041E0E"/>
    <w:rsid w:val="2B1FA68E"/>
    <w:rsid w:val="2C80106D"/>
    <w:rsid w:val="2C840B88"/>
    <w:rsid w:val="2D206073"/>
    <w:rsid w:val="2E098E4E"/>
    <w:rsid w:val="2E33FBDC"/>
    <w:rsid w:val="2E9E6045"/>
    <w:rsid w:val="2EC5708A"/>
    <w:rsid w:val="2F0DDDB6"/>
    <w:rsid w:val="2F9CA399"/>
    <w:rsid w:val="2FFE1DF8"/>
    <w:rsid w:val="300FEE38"/>
    <w:rsid w:val="301FA403"/>
    <w:rsid w:val="302557EF"/>
    <w:rsid w:val="30CED5BD"/>
    <w:rsid w:val="31E1B44B"/>
    <w:rsid w:val="3201F5A1"/>
    <w:rsid w:val="32AC9271"/>
    <w:rsid w:val="330B3B29"/>
    <w:rsid w:val="331B05FC"/>
    <w:rsid w:val="335093B3"/>
    <w:rsid w:val="337E5EB1"/>
    <w:rsid w:val="33DAB367"/>
    <w:rsid w:val="34A6ED6A"/>
    <w:rsid w:val="34FD4A57"/>
    <w:rsid w:val="352D9BD7"/>
    <w:rsid w:val="35BFAB9E"/>
    <w:rsid w:val="35ECBF02"/>
    <w:rsid w:val="36883475"/>
    <w:rsid w:val="3825C0CD"/>
    <w:rsid w:val="3862E73A"/>
    <w:rsid w:val="394CD0AC"/>
    <w:rsid w:val="3973A8E1"/>
    <w:rsid w:val="3A51C9E5"/>
    <w:rsid w:val="3B35B0BD"/>
    <w:rsid w:val="3C12F9BC"/>
    <w:rsid w:val="3C48F610"/>
    <w:rsid w:val="3E1AA24A"/>
    <w:rsid w:val="3F85ABA9"/>
    <w:rsid w:val="3FAE6BF2"/>
    <w:rsid w:val="40214F2D"/>
    <w:rsid w:val="40A00E12"/>
    <w:rsid w:val="41082868"/>
    <w:rsid w:val="411C6733"/>
    <w:rsid w:val="41217C0A"/>
    <w:rsid w:val="414DD59C"/>
    <w:rsid w:val="417ACFFF"/>
    <w:rsid w:val="4184F334"/>
    <w:rsid w:val="41918AE2"/>
    <w:rsid w:val="41E871A1"/>
    <w:rsid w:val="425A06AF"/>
    <w:rsid w:val="429A6266"/>
    <w:rsid w:val="42C1CD70"/>
    <w:rsid w:val="432632DD"/>
    <w:rsid w:val="437F79B2"/>
    <w:rsid w:val="43B3FF18"/>
    <w:rsid w:val="441F81AA"/>
    <w:rsid w:val="45559276"/>
    <w:rsid w:val="45EEB271"/>
    <w:rsid w:val="463C7EEC"/>
    <w:rsid w:val="469F43E2"/>
    <w:rsid w:val="47675AAF"/>
    <w:rsid w:val="4942D14E"/>
    <w:rsid w:val="496EF528"/>
    <w:rsid w:val="4AB09397"/>
    <w:rsid w:val="4AFBB0A9"/>
    <w:rsid w:val="4B162BB4"/>
    <w:rsid w:val="4B74568A"/>
    <w:rsid w:val="4C4F4646"/>
    <w:rsid w:val="4C52423D"/>
    <w:rsid w:val="4C732224"/>
    <w:rsid w:val="4C850CAB"/>
    <w:rsid w:val="4DD0B9D8"/>
    <w:rsid w:val="4E153ED1"/>
    <w:rsid w:val="4E198C16"/>
    <w:rsid w:val="4E1A1EEB"/>
    <w:rsid w:val="4E8DE602"/>
    <w:rsid w:val="4FB662D0"/>
    <w:rsid w:val="5003E3D3"/>
    <w:rsid w:val="50D45668"/>
    <w:rsid w:val="50DF83E2"/>
    <w:rsid w:val="50E4E9FF"/>
    <w:rsid w:val="50E8E65B"/>
    <w:rsid w:val="51581D44"/>
    <w:rsid w:val="532BEB42"/>
    <w:rsid w:val="53523A0B"/>
    <w:rsid w:val="53930315"/>
    <w:rsid w:val="53D2EA1F"/>
    <w:rsid w:val="540B75F6"/>
    <w:rsid w:val="540B75F6"/>
    <w:rsid w:val="542D7D47"/>
    <w:rsid w:val="5469A8A7"/>
    <w:rsid w:val="54CA11D7"/>
    <w:rsid w:val="54D9C34B"/>
    <w:rsid w:val="550F78FF"/>
    <w:rsid w:val="556D7CD0"/>
    <w:rsid w:val="559655E2"/>
    <w:rsid w:val="55BC577E"/>
    <w:rsid w:val="56188D28"/>
    <w:rsid w:val="56ADB348"/>
    <w:rsid w:val="56BE7B17"/>
    <w:rsid w:val="575827DF"/>
    <w:rsid w:val="5779FD0F"/>
    <w:rsid w:val="57FAA1A0"/>
    <w:rsid w:val="586828E9"/>
    <w:rsid w:val="58A6973A"/>
    <w:rsid w:val="591BA467"/>
    <w:rsid w:val="591E2B0E"/>
    <w:rsid w:val="592BA4D4"/>
    <w:rsid w:val="596B7D39"/>
    <w:rsid w:val="5973CE6B"/>
    <w:rsid w:val="5985C4E7"/>
    <w:rsid w:val="5A0028DE"/>
    <w:rsid w:val="5B29DA6D"/>
    <w:rsid w:val="5BB30BB7"/>
    <w:rsid w:val="5BD4B9DE"/>
    <w:rsid w:val="5C64FEEC"/>
    <w:rsid w:val="5D8D51D4"/>
    <w:rsid w:val="5DA3D81D"/>
    <w:rsid w:val="5E59E785"/>
    <w:rsid w:val="5E6A2F88"/>
    <w:rsid w:val="5E7673B4"/>
    <w:rsid w:val="5E8A48D1"/>
    <w:rsid w:val="5EAB93EB"/>
    <w:rsid w:val="5F9BE372"/>
    <w:rsid w:val="5FD40ABF"/>
    <w:rsid w:val="60497B84"/>
    <w:rsid w:val="610FA74C"/>
    <w:rsid w:val="618754D2"/>
    <w:rsid w:val="61916954"/>
    <w:rsid w:val="627A8FE2"/>
    <w:rsid w:val="629AC38B"/>
    <w:rsid w:val="638219B4"/>
    <w:rsid w:val="63ED9B9F"/>
    <w:rsid w:val="646B5FBE"/>
    <w:rsid w:val="649202AA"/>
    <w:rsid w:val="653A1253"/>
    <w:rsid w:val="658A3F36"/>
    <w:rsid w:val="66694DDF"/>
    <w:rsid w:val="6731F3E7"/>
    <w:rsid w:val="67CCA845"/>
    <w:rsid w:val="67D53755"/>
    <w:rsid w:val="68C77DF9"/>
    <w:rsid w:val="68CDC448"/>
    <w:rsid w:val="693E2724"/>
    <w:rsid w:val="6A3A9712"/>
    <w:rsid w:val="6AD70123"/>
    <w:rsid w:val="6AFC20A2"/>
    <w:rsid w:val="6B2BE102"/>
    <w:rsid w:val="6B9E334B"/>
    <w:rsid w:val="6CB7426D"/>
    <w:rsid w:val="6D7A0961"/>
    <w:rsid w:val="6DEC465F"/>
    <w:rsid w:val="6DEFE9E2"/>
    <w:rsid w:val="6FD073CC"/>
    <w:rsid w:val="7002709D"/>
    <w:rsid w:val="70766F10"/>
    <w:rsid w:val="708632DD"/>
    <w:rsid w:val="7089ACBD"/>
    <w:rsid w:val="70B5F580"/>
    <w:rsid w:val="71051CA3"/>
    <w:rsid w:val="71603EEA"/>
    <w:rsid w:val="716E8D74"/>
    <w:rsid w:val="71D04816"/>
    <w:rsid w:val="725C1FE9"/>
    <w:rsid w:val="7368026C"/>
    <w:rsid w:val="73F5A1AE"/>
    <w:rsid w:val="7503FC79"/>
    <w:rsid w:val="75BD0666"/>
    <w:rsid w:val="761C2859"/>
    <w:rsid w:val="7640E118"/>
    <w:rsid w:val="7647E2F7"/>
    <w:rsid w:val="7649A352"/>
    <w:rsid w:val="769F89D0"/>
    <w:rsid w:val="76DE46B3"/>
    <w:rsid w:val="777DF93A"/>
    <w:rsid w:val="77E6BCE7"/>
    <w:rsid w:val="78B472C4"/>
    <w:rsid w:val="7974745A"/>
    <w:rsid w:val="79B79239"/>
    <w:rsid w:val="7AEE71A6"/>
    <w:rsid w:val="7B4EB4E7"/>
    <w:rsid w:val="7C3135D0"/>
    <w:rsid w:val="7C67C2A9"/>
    <w:rsid w:val="7D006932"/>
    <w:rsid w:val="7D25AE81"/>
    <w:rsid w:val="7DE35000"/>
    <w:rsid w:val="7DFD8A31"/>
    <w:rsid w:val="7EA5DDCE"/>
    <w:rsid w:val="7EBBD3EF"/>
    <w:rsid w:val="7F54E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E5FC3"/>
  <w15:chartTrackingRefBased/>
  <w15:docId w15:val="{86799572-A626-4C08-AE24-3C67E5896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23FA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1E7020"/>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1E7020"/>
  </w:style>
  <w:style w:type="character" w:styleId="eop" w:customStyle="1">
    <w:name w:val="eop"/>
    <w:basedOn w:val="DefaultParagraphFont"/>
    <w:rsid w:val="001E7020"/>
  </w:style>
  <w:style w:type="character" w:styleId="spellingerror" w:customStyle="1">
    <w:name w:val="spellingerror"/>
    <w:basedOn w:val="DefaultParagraphFont"/>
    <w:rsid w:val="001E7020"/>
  </w:style>
  <w:style w:type="character" w:styleId="Hyperlink">
    <w:name w:val="Hyperlink"/>
    <w:basedOn w:val="DefaultParagraphFont"/>
    <w:uiPriority w:val="99"/>
    <w:unhideWhenUsed/>
    <w:rsid w:val="000917F2"/>
    <w:rPr>
      <w:color w:val="0563C1" w:themeColor="hyperlink"/>
      <w:u w:val="single"/>
    </w:rPr>
  </w:style>
  <w:style w:type="character" w:styleId="UnresolvedMention">
    <w:name w:val="Unresolved Mention"/>
    <w:basedOn w:val="DefaultParagraphFont"/>
    <w:uiPriority w:val="99"/>
    <w:semiHidden/>
    <w:unhideWhenUsed/>
    <w:rsid w:val="000917F2"/>
    <w:rPr>
      <w:color w:val="605E5C"/>
      <w:shd w:val="clear" w:color="auto" w:fill="E1DFDD"/>
    </w:rPr>
  </w:style>
  <w:style w:type="paragraph" w:styleId="Header">
    <w:name w:val="header"/>
    <w:basedOn w:val="Normal"/>
    <w:link w:val="HeaderChar"/>
    <w:uiPriority w:val="99"/>
    <w:unhideWhenUsed/>
    <w:rsid w:val="00B267E4"/>
    <w:pPr>
      <w:tabs>
        <w:tab w:val="center" w:pos="4680"/>
        <w:tab w:val="right" w:pos="9360"/>
      </w:tabs>
      <w:spacing w:after="0" w:line="240" w:lineRule="auto"/>
    </w:pPr>
  </w:style>
  <w:style w:type="character" w:styleId="HeaderChar" w:customStyle="1">
    <w:name w:val="Header Char"/>
    <w:basedOn w:val="DefaultParagraphFont"/>
    <w:link w:val="Header"/>
    <w:uiPriority w:val="99"/>
    <w:rsid w:val="00B267E4"/>
  </w:style>
  <w:style w:type="paragraph" w:styleId="Footer">
    <w:name w:val="footer"/>
    <w:basedOn w:val="Normal"/>
    <w:link w:val="FooterChar"/>
    <w:uiPriority w:val="99"/>
    <w:unhideWhenUsed/>
    <w:rsid w:val="00B267E4"/>
    <w:pPr>
      <w:tabs>
        <w:tab w:val="center" w:pos="4680"/>
        <w:tab w:val="right" w:pos="9360"/>
      </w:tabs>
      <w:spacing w:after="0" w:line="240" w:lineRule="auto"/>
    </w:pPr>
  </w:style>
  <w:style w:type="character" w:styleId="FooterChar" w:customStyle="1">
    <w:name w:val="Footer Char"/>
    <w:basedOn w:val="DefaultParagraphFont"/>
    <w:link w:val="Footer"/>
    <w:uiPriority w:val="99"/>
    <w:rsid w:val="00B267E4"/>
  </w:style>
  <w:style w:type="paragraph" w:styleId="Revision">
    <w:name w:val="Revision"/>
    <w:hidden/>
    <w:uiPriority w:val="99"/>
    <w:semiHidden/>
    <w:rsid w:val="004D1352"/>
    <w:pPr>
      <w:spacing w:after="0" w:line="240" w:lineRule="auto"/>
    </w:pPr>
  </w:style>
  <w:style w:type="paragraph" w:styleId="BalloonText">
    <w:name w:val="Balloon Text"/>
    <w:basedOn w:val="Normal"/>
    <w:link w:val="BalloonTextChar"/>
    <w:uiPriority w:val="99"/>
    <w:semiHidden/>
    <w:unhideWhenUsed/>
    <w:rsid w:val="004D1352"/>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D1352"/>
    <w:rPr>
      <w:rFonts w:ascii="Segoe UI" w:hAnsi="Segoe UI" w:cs="Segoe UI"/>
      <w:sz w:val="18"/>
      <w:szCs w:val="18"/>
    </w:rPr>
  </w:style>
  <w:style w:type="character" w:styleId="CommentReference">
    <w:name w:val="annotation reference"/>
    <w:basedOn w:val="DefaultParagraphFont"/>
    <w:uiPriority w:val="99"/>
    <w:semiHidden/>
    <w:unhideWhenUsed/>
    <w:rsid w:val="00D239A2"/>
    <w:rPr>
      <w:sz w:val="16"/>
      <w:szCs w:val="16"/>
    </w:rPr>
  </w:style>
  <w:style w:type="paragraph" w:styleId="CommentText">
    <w:name w:val="annotation text"/>
    <w:basedOn w:val="Normal"/>
    <w:link w:val="CommentTextChar"/>
    <w:uiPriority w:val="99"/>
    <w:semiHidden/>
    <w:unhideWhenUsed/>
    <w:rsid w:val="00D239A2"/>
    <w:pPr>
      <w:spacing w:line="240" w:lineRule="auto"/>
    </w:pPr>
    <w:rPr>
      <w:sz w:val="20"/>
      <w:szCs w:val="20"/>
    </w:rPr>
  </w:style>
  <w:style w:type="character" w:styleId="CommentTextChar" w:customStyle="1">
    <w:name w:val="Comment Text Char"/>
    <w:basedOn w:val="DefaultParagraphFont"/>
    <w:link w:val="CommentText"/>
    <w:uiPriority w:val="99"/>
    <w:semiHidden/>
    <w:rsid w:val="00D239A2"/>
    <w:rPr>
      <w:sz w:val="20"/>
      <w:szCs w:val="20"/>
    </w:rPr>
  </w:style>
  <w:style w:type="paragraph" w:styleId="CommentSubject">
    <w:name w:val="annotation subject"/>
    <w:basedOn w:val="CommentText"/>
    <w:next w:val="CommentText"/>
    <w:link w:val="CommentSubjectChar"/>
    <w:uiPriority w:val="99"/>
    <w:semiHidden/>
    <w:unhideWhenUsed/>
    <w:rsid w:val="00D239A2"/>
    <w:rPr>
      <w:b/>
      <w:bCs/>
    </w:rPr>
  </w:style>
  <w:style w:type="character" w:styleId="CommentSubjectChar" w:customStyle="1">
    <w:name w:val="Comment Subject Char"/>
    <w:basedOn w:val="CommentTextChar"/>
    <w:link w:val="CommentSubject"/>
    <w:uiPriority w:val="99"/>
    <w:semiHidden/>
    <w:rsid w:val="00D239A2"/>
    <w:rPr>
      <w:b/>
      <w:bCs/>
      <w:sz w:val="20"/>
      <w:szCs w:val="20"/>
    </w:rPr>
  </w:style>
  <w:style w:type="character" w:styleId="Heading1Char" w:customStyle="1">
    <w:name w:val="Heading 1 Char"/>
    <w:basedOn w:val="DefaultParagraphFont"/>
    <w:link w:val="Heading1"/>
    <w:uiPriority w:val="9"/>
    <w:rsid w:val="00A23FAE"/>
    <w:rPr>
      <w:rFonts w:asciiTheme="majorHAnsi" w:hAnsiTheme="majorHAnsi" w:eastAsiaTheme="majorEastAsia" w:cstheme="majorBidi"/>
      <w:color w:val="2F5496" w:themeColor="accent1" w:themeShade="BF"/>
      <w:sz w:val="32"/>
      <w:szCs w:val="32"/>
    </w:rPr>
  </w:style>
  <w:style w:type="character" w:styleId="FollowedHyperlink">
    <w:name w:val="FollowedHyperlink"/>
    <w:basedOn w:val="DefaultParagraphFont"/>
    <w:uiPriority w:val="99"/>
    <w:semiHidden/>
    <w:unhideWhenUsed/>
    <w:rsid w:val="00A23FAE"/>
    <w:rPr>
      <w:color w:val="954F72" w:themeColor="followedHyperlink"/>
      <w:u w:val="single"/>
    </w:rPr>
  </w:style>
  <w:style w:type="paragraph" w:styleId="Bibliography">
    <w:name w:val="Bibliography"/>
    <w:basedOn w:val="Normal"/>
    <w:next w:val="Normal"/>
    <w:uiPriority w:val="37"/>
    <w:unhideWhenUsed/>
    <w:rsid w:val="00A23FAE"/>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identifier" w:customStyle="1">
    <w:name w:val="identifier"/>
    <w:basedOn w:val="DefaultParagraphFont"/>
    <w:rsid w:val="007F5BA8"/>
  </w:style>
  <w:style w:type="character" w:styleId="id-label" w:customStyle="1">
    <w:name w:val="id-label"/>
    <w:basedOn w:val="DefaultParagraphFont"/>
    <w:rsid w:val="007F5BA8"/>
  </w:style>
  <w:style w:type="paragraph" w:styleId="ListParagraph">
    <w:name w:val="List Paragraph"/>
    <w:basedOn w:val="Normal"/>
    <w:uiPriority w:val="34"/>
    <w:qFormat/>
    <w:rsid w:val="00313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64068">
      <w:bodyDiv w:val="1"/>
      <w:marLeft w:val="0"/>
      <w:marRight w:val="0"/>
      <w:marTop w:val="0"/>
      <w:marBottom w:val="0"/>
      <w:divBdr>
        <w:top w:val="none" w:sz="0" w:space="0" w:color="auto"/>
        <w:left w:val="none" w:sz="0" w:space="0" w:color="auto"/>
        <w:bottom w:val="none" w:sz="0" w:space="0" w:color="auto"/>
        <w:right w:val="none" w:sz="0" w:space="0" w:color="auto"/>
      </w:divBdr>
    </w:div>
    <w:div w:id="110245873">
      <w:bodyDiv w:val="1"/>
      <w:marLeft w:val="0"/>
      <w:marRight w:val="0"/>
      <w:marTop w:val="0"/>
      <w:marBottom w:val="0"/>
      <w:divBdr>
        <w:top w:val="none" w:sz="0" w:space="0" w:color="auto"/>
        <w:left w:val="none" w:sz="0" w:space="0" w:color="auto"/>
        <w:bottom w:val="none" w:sz="0" w:space="0" w:color="auto"/>
        <w:right w:val="none" w:sz="0" w:space="0" w:color="auto"/>
      </w:divBdr>
    </w:div>
    <w:div w:id="175657649">
      <w:bodyDiv w:val="1"/>
      <w:marLeft w:val="0"/>
      <w:marRight w:val="0"/>
      <w:marTop w:val="0"/>
      <w:marBottom w:val="0"/>
      <w:divBdr>
        <w:top w:val="none" w:sz="0" w:space="0" w:color="auto"/>
        <w:left w:val="none" w:sz="0" w:space="0" w:color="auto"/>
        <w:bottom w:val="none" w:sz="0" w:space="0" w:color="auto"/>
        <w:right w:val="none" w:sz="0" w:space="0" w:color="auto"/>
      </w:divBdr>
    </w:div>
    <w:div w:id="220530784">
      <w:bodyDiv w:val="1"/>
      <w:marLeft w:val="0"/>
      <w:marRight w:val="0"/>
      <w:marTop w:val="0"/>
      <w:marBottom w:val="0"/>
      <w:divBdr>
        <w:top w:val="none" w:sz="0" w:space="0" w:color="auto"/>
        <w:left w:val="none" w:sz="0" w:space="0" w:color="auto"/>
        <w:bottom w:val="none" w:sz="0" w:space="0" w:color="auto"/>
        <w:right w:val="none" w:sz="0" w:space="0" w:color="auto"/>
      </w:divBdr>
    </w:div>
    <w:div w:id="359090134">
      <w:bodyDiv w:val="1"/>
      <w:marLeft w:val="0"/>
      <w:marRight w:val="0"/>
      <w:marTop w:val="0"/>
      <w:marBottom w:val="0"/>
      <w:divBdr>
        <w:top w:val="none" w:sz="0" w:space="0" w:color="auto"/>
        <w:left w:val="none" w:sz="0" w:space="0" w:color="auto"/>
        <w:bottom w:val="none" w:sz="0" w:space="0" w:color="auto"/>
        <w:right w:val="none" w:sz="0" w:space="0" w:color="auto"/>
      </w:divBdr>
    </w:div>
    <w:div w:id="414859382">
      <w:bodyDiv w:val="1"/>
      <w:marLeft w:val="0"/>
      <w:marRight w:val="0"/>
      <w:marTop w:val="0"/>
      <w:marBottom w:val="0"/>
      <w:divBdr>
        <w:top w:val="none" w:sz="0" w:space="0" w:color="auto"/>
        <w:left w:val="none" w:sz="0" w:space="0" w:color="auto"/>
        <w:bottom w:val="none" w:sz="0" w:space="0" w:color="auto"/>
        <w:right w:val="none" w:sz="0" w:space="0" w:color="auto"/>
      </w:divBdr>
    </w:div>
    <w:div w:id="426731627">
      <w:bodyDiv w:val="1"/>
      <w:marLeft w:val="0"/>
      <w:marRight w:val="0"/>
      <w:marTop w:val="0"/>
      <w:marBottom w:val="0"/>
      <w:divBdr>
        <w:top w:val="none" w:sz="0" w:space="0" w:color="auto"/>
        <w:left w:val="none" w:sz="0" w:space="0" w:color="auto"/>
        <w:bottom w:val="none" w:sz="0" w:space="0" w:color="auto"/>
        <w:right w:val="none" w:sz="0" w:space="0" w:color="auto"/>
      </w:divBdr>
    </w:div>
    <w:div w:id="443305772">
      <w:bodyDiv w:val="1"/>
      <w:marLeft w:val="0"/>
      <w:marRight w:val="0"/>
      <w:marTop w:val="0"/>
      <w:marBottom w:val="0"/>
      <w:divBdr>
        <w:top w:val="none" w:sz="0" w:space="0" w:color="auto"/>
        <w:left w:val="none" w:sz="0" w:space="0" w:color="auto"/>
        <w:bottom w:val="none" w:sz="0" w:space="0" w:color="auto"/>
        <w:right w:val="none" w:sz="0" w:space="0" w:color="auto"/>
      </w:divBdr>
    </w:div>
    <w:div w:id="542986867">
      <w:bodyDiv w:val="1"/>
      <w:marLeft w:val="0"/>
      <w:marRight w:val="0"/>
      <w:marTop w:val="0"/>
      <w:marBottom w:val="0"/>
      <w:divBdr>
        <w:top w:val="none" w:sz="0" w:space="0" w:color="auto"/>
        <w:left w:val="none" w:sz="0" w:space="0" w:color="auto"/>
        <w:bottom w:val="none" w:sz="0" w:space="0" w:color="auto"/>
        <w:right w:val="none" w:sz="0" w:space="0" w:color="auto"/>
      </w:divBdr>
    </w:div>
    <w:div w:id="840856693">
      <w:bodyDiv w:val="1"/>
      <w:marLeft w:val="0"/>
      <w:marRight w:val="0"/>
      <w:marTop w:val="0"/>
      <w:marBottom w:val="0"/>
      <w:divBdr>
        <w:top w:val="none" w:sz="0" w:space="0" w:color="auto"/>
        <w:left w:val="none" w:sz="0" w:space="0" w:color="auto"/>
        <w:bottom w:val="none" w:sz="0" w:space="0" w:color="auto"/>
        <w:right w:val="none" w:sz="0" w:space="0" w:color="auto"/>
      </w:divBdr>
    </w:div>
    <w:div w:id="1292709416">
      <w:bodyDiv w:val="1"/>
      <w:marLeft w:val="0"/>
      <w:marRight w:val="0"/>
      <w:marTop w:val="0"/>
      <w:marBottom w:val="0"/>
      <w:divBdr>
        <w:top w:val="none" w:sz="0" w:space="0" w:color="auto"/>
        <w:left w:val="none" w:sz="0" w:space="0" w:color="auto"/>
        <w:bottom w:val="none" w:sz="0" w:space="0" w:color="auto"/>
        <w:right w:val="none" w:sz="0" w:space="0" w:color="auto"/>
      </w:divBdr>
    </w:div>
    <w:div w:id="1296912623">
      <w:bodyDiv w:val="1"/>
      <w:marLeft w:val="0"/>
      <w:marRight w:val="0"/>
      <w:marTop w:val="0"/>
      <w:marBottom w:val="0"/>
      <w:divBdr>
        <w:top w:val="none" w:sz="0" w:space="0" w:color="auto"/>
        <w:left w:val="none" w:sz="0" w:space="0" w:color="auto"/>
        <w:bottom w:val="none" w:sz="0" w:space="0" w:color="auto"/>
        <w:right w:val="none" w:sz="0" w:space="0" w:color="auto"/>
      </w:divBdr>
    </w:div>
    <w:div w:id="1307932730">
      <w:bodyDiv w:val="1"/>
      <w:marLeft w:val="0"/>
      <w:marRight w:val="0"/>
      <w:marTop w:val="0"/>
      <w:marBottom w:val="0"/>
      <w:divBdr>
        <w:top w:val="none" w:sz="0" w:space="0" w:color="auto"/>
        <w:left w:val="none" w:sz="0" w:space="0" w:color="auto"/>
        <w:bottom w:val="none" w:sz="0" w:space="0" w:color="auto"/>
        <w:right w:val="none" w:sz="0" w:space="0" w:color="auto"/>
      </w:divBdr>
    </w:div>
    <w:div w:id="1317301472">
      <w:bodyDiv w:val="1"/>
      <w:marLeft w:val="0"/>
      <w:marRight w:val="0"/>
      <w:marTop w:val="0"/>
      <w:marBottom w:val="0"/>
      <w:divBdr>
        <w:top w:val="none" w:sz="0" w:space="0" w:color="auto"/>
        <w:left w:val="none" w:sz="0" w:space="0" w:color="auto"/>
        <w:bottom w:val="none" w:sz="0" w:space="0" w:color="auto"/>
        <w:right w:val="none" w:sz="0" w:space="0" w:color="auto"/>
      </w:divBdr>
    </w:div>
    <w:div w:id="1331834268">
      <w:bodyDiv w:val="1"/>
      <w:marLeft w:val="0"/>
      <w:marRight w:val="0"/>
      <w:marTop w:val="0"/>
      <w:marBottom w:val="0"/>
      <w:divBdr>
        <w:top w:val="none" w:sz="0" w:space="0" w:color="auto"/>
        <w:left w:val="none" w:sz="0" w:space="0" w:color="auto"/>
        <w:bottom w:val="none" w:sz="0" w:space="0" w:color="auto"/>
        <w:right w:val="none" w:sz="0" w:space="0" w:color="auto"/>
      </w:divBdr>
    </w:div>
    <w:div w:id="1362363065">
      <w:bodyDiv w:val="1"/>
      <w:marLeft w:val="0"/>
      <w:marRight w:val="0"/>
      <w:marTop w:val="0"/>
      <w:marBottom w:val="0"/>
      <w:divBdr>
        <w:top w:val="none" w:sz="0" w:space="0" w:color="auto"/>
        <w:left w:val="none" w:sz="0" w:space="0" w:color="auto"/>
        <w:bottom w:val="none" w:sz="0" w:space="0" w:color="auto"/>
        <w:right w:val="none" w:sz="0" w:space="0" w:color="auto"/>
      </w:divBdr>
    </w:div>
    <w:div w:id="1470173534">
      <w:bodyDiv w:val="1"/>
      <w:marLeft w:val="0"/>
      <w:marRight w:val="0"/>
      <w:marTop w:val="0"/>
      <w:marBottom w:val="0"/>
      <w:divBdr>
        <w:top w:val="none" w:sz="0" w:space="0" w:color="auto"/>
        <w:left w:val="none" w:sz="0" w:space="0" w:color="auto"/>
        <w:bottom w:val="none" w:sz="0" w:space="0" w:color="auto"/>
        <w:right w:val="none" w:sz="0" w:space="0" w:color="auto"/>
      </w:divBdr>
      <w:divsChild>
        <w:div w:id="194738790">
          <w:marLeft w:val="0"/>
          <w:marRight w:val="0"/>
          <w:marTop w:val="0"/>
          <w:marBottom w:val="0"/>
          <w:divBdr>
            <w:top w:val="none" w:sz="0" w:space="0" w:color="auto"/>
            <w:left w:val="none" w:sz="0" w:space="0" w:color="auto"/>
            <w:bottom w:val="none" w:sz="0" w:space="0" w:color="auto"/>
            <w:right w:val="none" w:sz="0" w:space="0" w:color="auto"/>
          </w:divBdr>
        </w:div>
        <w:div w:id="1159534943">
          <w:marLeft w:val="0"/>
          <w:marRight w:val="0"/>
          <w:marTop w:val="0"/>
          <w:marBottom w:val="0"/>
          <w:divBdr>
            <w:top w:val="none" w:sz="0" w:space="0" w:color="auto"/>
            <w:left w:val="none" w:sz="0" w:space="0" w:color="auto"/>
            <w:bottom w:val="none" w:sz="0" w:space="0" w:color="auto"/>
            <w:right w:val="none" w:sz="0" w:space="0" w:color="auto"/>
          </w:divBdr>
        </w:div>
        <w:div w:id="1425613709">
          <w:marLeft w:val="0"/>
          <w:marRight w:val="0"/>
          <w:marTop w:val="0"/>
          <w:marBottom w:val="0"/>
          <w:divBdr>
            <w:top w:val="none" w:sz="0" w:space="0" w:color="auto"/>
            <w:left w:val="none" w:sz="0" w:space="0" w:color="auto"/>
            <w:bottom w:val="none" w:sz="0" w:space="0" w:color="auto"/>
            <w:right w:val="none" w:sz="0" w:space="0" w:color="auto"/>
          </w:divBdr>
        </w:div>
        <w:div w:id="1584298741">
          <w:marLeft w:val="0"/>
          <w:marRight w:val="0"/>
          <w:marTop w:val="0"/>
          <w:marBottom w:val="0"/>
          <w:divBdr>
            <w:top w:val="none" w:sz="0" w:space="0" w:color="auto"/>
            <w:left w:val="none" w:sz="0" w:space="0" w:color="auto"/>
            <w:bottom w:val="none" w:sz="0" w:space="0" w:color="auto"/>
            <w:right w:val="none" w:sz="0" w:space="0" w:color="auto"/>
          </w:divBdr>
        </w:div>
        <w:div w:id="1698388081">
          <w:marLeft w:val="0"/>
          <w:marRight w:val="0"/>
          <w:marTop w:val="0"/>
          <w:marBottom w:val="0"/>
          <w:divBdr>
            <w:top w:val="none" w:sz="0" w:space="0" w:color="auto"/>
            <w:left w:val="none" w:sz="0" w:space="0" w:color="auto"/>
            <w:bottom w:val="none" w:sz="0" w:space="0" w:color="auto"/>
            <w:right w:val="none" w:sz="0" w:space="0" w:color="auto"/>
          </w:divBdr>
        </w:div>
      </w:divsChild>
    </w:div>
    <w:div w:id="1560625633">
      <w:bodyDiv w:val="1"/>
      <w:marLeft w:val="0"/>
      <w:marRight w:val="0"/>
      <w:marTop w:val="0"/>
      <w:marBottom w:val="0"/>
      <w:divBdr>
        <w:top w:val="none" w:sz="0" w:space="0" w:color="auto"/>
        <w:left w:val="none" w:sz="0" w:space="0" w:color="auto"/>
        <w:bottom w:val="none" w:sz="0" w:space="0" w:color="auto"/>
        <w:right w:val="none" w:sz="0" w:space="0" w:color="auto"/>
      </w:divBdr>
    </w:div>
    <w:div w:id="1575969813">
      <w:bodyDiv w:val="1"/>
      <w:marLeft w:val="0"/>
      <w:marRight w:val="0"/>
      <w:marTop w:val="0"/>
      <w:marBottom w:val="0"/>
      <w:divBdr>
        <w:top w:val="none" w:sz="0" w:space="0" w:color="auto"/>
        <w:left w:val="none" w:sz="0" w:space="0" w:color="auto"/>
        <w:bottom w:val="none" w:sz="0" w:space="0" w:color="auto"/>
        <w:right w:val="none" w:sz="0" w:space="0" w:color="auto"/>
      </w:divBdr>
    </w:div>
    <w:div w:id="1605917642">
      <w:bodyDiv w:val="1"/>
      <w:marLeft w:val="0"/>
      <w:marRight w:val="0"/>
      <w:marTop w:val="0"/>
      <w:marBottom w:val="0"/>
      <w:divBdr>
        <w:top w:val="none" w:sz="0" w:space="0" w:color="auto"/>
        <w:left w:val="none" w:sz="0" w:space="0" w:color="auto"/>
        <w:bottom w:val="none" w:sz="0" w:space="0" w:color="auto"/>
        <w:right w:val="none" w:sz="0" w:space="0" w:color="auto"/>
      </w:divBdr>
    </w:div>
    <w:div w:id="1652635638">
      <w:bodyDiv w:val="1"/>
      <w:marLeft w:val="0"/>
      <w:marRight w:val="0"/>
      <w:marTop w:val="0"/>
      <w:marBottom w:val="0"/>
      <w:divBdr>
        <w:top w:val="none" w:sz="0" w:space="0" w:color="auto"/>
        <w:left w:val="none" w:sz="0" w:space="0" w:color="auto"/>
        <w:bottom w:val="none" w:sz="0" w:space="0" w:color="auto"/>
        <w:right w:val="none" w:sz="0" w:space="0" w:color="auto"/>
      </w:divBdr>
      <w:divsChild>
        <w:div w:id="2830511">
          <w:marLeft w:val="0"/>
          <w:marRight w:val="0"/>
          <w:marTop w:val="0"/>
          <w:marBottom w:val="0"/>
          <w:divBdr>
            <w:top w:val="none" w:sz="0" w:space="0" w:color="auto"/>
            <w:left w:val="none" w:sz="0" w:space="0" w:color="auto"/>
            <w:bottom w:val="none" w:sz="0" w:space="0" w:color="auto"/>
            <w:right w:val="none" w:sz="0" w:space="0" w:color="auto"/>
          </w:divBdr>
        </w:div>
        <w:div w:id="22100516">
          <w:marLeft w:val="0"/>
          <w:marRight w:val="0"/>
          <w:marTop w:val="0"/>
          <w:marBottom w:val="0"/>
          <w:divBdr>
            <w:top w:val="none" w:sz="0" w:space="0" w:color="auto"/>
            <w:left w:val="none" w:sz="0" w:space="0" w:color="auto"/>
            <w:bottom w:val="none" w:sz="0" w:space="0" w:color="auto"/>
            <w:right w:val="none" w:sz="0" w:space="0" w:color="auto"/>
          </w:divBdr>
        </w:div>
        <w:div w:id="31855620">
          <w:marLeft w:val="0"/>
          <w:marRight w:val="0"/>
          <w:marTop w:val="0"/>
          <w:marBottom w:val="0"/>
          <w:divBdr>
            <w:top w:val="none" w:sz="0" w:space="0" w:color="auto"/>
            <w:left w:val="none" w:sz="0" w:space="0" w:color="auto"/>
            <w:bottom w:val="none" w:sz="0" w:space="0" w:color="auto"/>
            <w:right w:val="none" w:sz="0" w:space="0" w:color="auto"/>
          </w:divBdr>
        </w:div>
        <w:div w:id="32972225">
          <w:marLeft w:val="0"/>
          <w:marRight w:val="0"/>
          <w:marTop w:val="0"/>
          <w:marBottom w:val="0"/>
          <w:divBdr>
            <w:top w:val="none" w:sz="0" w:space="0" w:color="auto"/>
            <w:left w:val="none" w:sz="0" w:space="0" w:color="auto"/>
            <w:bottom w:val="none" w:sz="0" w:space="0" w:color="auto"/>
            <w:right w:val="none" w:sz="0" w:space="0" w:color="auto"/>
          </w:divBdr>
        </w:div>
        <w:div w:id="68356418">
          <w:marLeft w:val="0"/>
          <w:marRight w:val="0"/>
          <w:marTop w:val="0"/>
          <w:marBottom w:val="0"/>
          <w:divBdr>
            <w:top w:val="none" w:sz="0" w:space="0" w:color="auto"/>
            <w:left w:val="none" w:sz="0" w:space="0" w:color="auto"/>
            <w:bottom w:val="none" w:sz="0" w:space="0" w:color="auto"/>
            <w:right w:val="none" w:sz="0" w:space="0" w:color="auto"/>
          </w:divBdr>
        </w:div>
        <w:div w:id="108281863">
          <w:marLeft w:val="0"/>
          <w:marRight w:val="0"/>
          <w:marTop w:val="0"/>
          <w:marBottom w:val="0"/>
          <w:divBdr>
            <w:top w:val="none" w:sz="0" w:space="0" w:color="auto"/>
            <w:left w:val="none" w:sz="0" w:space="0" w:color="auto"/>
            <w:bottom w:val="none" w:sz="0" w:space="0" w:color="auto"/>
            <w:right w:val="none" w:sz="0" w:space="0" w:color="auto"/>
          </w:divBdr>
        </w:div>
        <w:div w:id="154272130">
          <w:marLeft w:val="0"/>
          <w:marRight w:val="0"/>
          <w:marTop w:val="0"/>
          <w:marBottom w:val="0"/>
          <w:divBdr>
            <w:top w:val="none" w:sz="0" w:space="0" w:color="auto"/>
            <w:left w:val="none" w:sz="0" w:space="0" w:color="auto"/>
            <w:bottom w:val="none" w:sz="0" w:space="0" w:color="auto"/>
            <w:right w:val="none" w:sz="0" w:space="0" w:color="auto"/>
          </w:divBdr>
        </w:div>
        <w:div w:id="176163139">
          <w:marLeft w:val="0"/>
          <w:marRight w:val="0"/>
          <w:marTop w:val="0"/>
          <w:marBottom w:val="0"/>
          <w:divBdr>
            <w:top w:val="none" w:sz="0" w:space="0" w:color="auto"/>
            <w:left w:val="none" w:sz="0" w:space="0" w:color="auto"/>
            <w:bottom w:val="none" w:sz="0" w:space="0" w:color="auto"/>
            <w:right w:val="none" w:sz="0" w:space="0" w:color="auto"/>
          </w:divBdr>
        </w:div>
        <w:div w:id="201406997">
          <w:marLeft w:val="0"/>
          <w:marRight w:val="0"/>
          <w:marTop w:val="0"/>
          <w:marBottom w:val="0"/>
          <w:divBdr>
            <w:top w:val="none" w:sz="0" w:space="0" w:color="auto"/>
            <w:left w:val="none" w:sz="0" w:space="0" w:color="auto"/>
            <w:bottom w:val="none" w:sz="0" w:space="0" w:color="auto"/>
            <w:right w:val="none" w:sz="0" w:space="0" w:color="auto"/>
          </w:divBdr>
        </w:div>
        <w:div w:id="203830043">
          <w:marLeft w:val="0"/>
          <w:marRight w:val="0"/>
          <w:marTop w:val="0"/>
          <w:marBottom w:val="0"/>
          <w:divBdr>
            <w:top w:val="none" w:sz="0" w:space="0" w:color="auto"/>
            <w:left w:val="none" w:sz="0" w:space="0" w:color="auto"/>
            <w:bottom w:val="none" w:sz="0" w:space="0" w:color="auto"/>
            <w:right w:val="none" w:sz="0" w:space="0" w:color="auto"/>
          </w:divBdr>
        </w:div>
        <w:div w:id="211576675">
          <w:marLeft w:val="0"/>
          <w:marRight w:val="0"/>
          <w:marTop w:val="0"/>
          <w:marBottom w:val="0"/>
          <w:divBdr>
            <w:top w:val="none" w:sz="0" w:space="0" w:color="auto"/>
            <w:left w:val="none" w:sz="0" w:space="0" w:color="auto"/>
            <w:bottom w:val="none" w:sz="0" w:space="0" w:color="auto"/>
            <w:right w:val="none" w:sz="0" w:space="0" w:color="auto"/>
          </w:divBdr>
        </w:div>
        <w:div w:id="215774350">
          <w:marLeft w:val="0"/>
          <w:marRight w:val="0"/>
          <w:marTop w:val="0"/>
          <w:marBottom w:val="0"/>
          <w:divBdr>
            <w:top w:val="none" w:sz="0" w:space="0" w:color="auto"/>
            <w:left w:val="none" w:sz="0" w:space="0" w:color="auto"/>
            <w:bottom w:val="none" w:sz="0" w:space="0" w:color="auto"/>
            <w:right w:val="none" w:sz="0" w:space="0" w:color="auto"/>
          </w:divBdr>
        </w:div>
        <w:div w:id="216091354">
          <w:marLeft w:val="0"/>
          <w:marRight w:val="0"/>
          <w:marTop w:val="0"/>
          <w:marBottom w:val="0"/>
          <w:divBdr>
            <w:top w:val="none" w:sz="0" w:space="0" w:color="auto"/>
            <w:left w:val="none" w:sz="0" w:space="0" w:color="auto"/>
            <w:bottom w:val="none" w:sz="0" w:space="0" w:color="auto"/>
            <w:right w:val="none" w:sz="0" w:space="0" w:color="auto"/>
          </w:divBdr>
        </w:div>
        <w:div w:id="228463556">
          <w:marLeft w:val="0"/>
          <w:marRight w:val="0"/>
          <w:marTop w:val="0"/>
          <w:marBottom w:val="0"/>
          <w:divBdr>
            <w:top w:val="none" w:sz="0" w:space="0" w:color="auto"/>
            <w:left w:val="none" w:sz="0" w:space="0" w:color="auto"/>
            <w:bottom w:val="none" w:sz="0" w:space="0" w:color="auto"/>
            <w:right w:val="none" w:sz="0" w:space="0" w:color="auto"/>
          </w:divBdr>
        </w:div>
        <w:div w:id="283509296">
          <w:marLeft w:val="0"/>
          <w:marRight w:val="0"/>
          <w:marTop w:val="0"/>
          <w:marBottom w:val="0"/>
          <w:divBdr>
            <w:top w:val="none" w:sz="0" w:space="0" w:color="auto"/>
            <w:left w:val="none" w:sz="0" w:space="0" w:color="auto"/>
            <w:bottom w:val="none" w:sz="0" w:space="0" w:color="auto"/>
            <w:right w:val="none" w:sz="0" w:space="0" w:color="auto"/>
          </w:divBdr>
        </w:div>
        <w:div w:id="323902804">
          <w:marLeft w:val="0"/>
          <w:marRight w:val="0"/>
          <w:marTop w:val="0"/>
          <w:marBottom w:val="0"/>
          <w:divBdr>
            <w:top w:val="none" w:sz="0" w:space="0" w:color="auto"/>
            <w:left w:val="none" w:sz="0" w:space="0" w:color="auto"/>
            <w:bottom w:val="none" w:sz="0" w:space="0" w:color="auto"/>
            <w:right w:val="none" w:sz="0" w:space="0" w:color="auto"/>
          </w:divBdr>
        </w:div>
        <w:div w:id="355616695">
          <w:marLeft w:val="0"/>
          <w:marRight w:val="0"/>
          <w:marTop w:val="0"/>
          <w:marBottom w:val="0"/>
          <w:divBdr>
            <w:top w:val="none" w:sz="0" w:space="0" w:color="auto"/>
            <w:left w:val="none" w:sz="0" w:space="0" w:color="auto"/>
            <w:bottom w:val="none" w:sz="0" w:space="0" w:color="auto"/>
            <w:right w:val="none" w:sz="0" w:space="0" w:color="auto"/>
          </w:divBdr>
        </w:div>
        <w:div w:id="378437092">
          <w:marLeft w:val="0"/>
          <w:marRight w:val="0"/>
          <w:marTop w:val="0"/>
          <w:marBottom w:val="0"/>
          <w:divBdr>
            <w:top w:val="none" w:sz="0" w:space="0" w:color="auto"/>
            <w:left w:val="none" w:sz="0" w:space="0" w:color="auto"/>
            <w:bottom w:val="none" w:sz="0" w:space="0" w:color="auto"/>
            <w:right w:val="none" w:sz="0" w:space="0" w:color="auto"/>
          </w:divBdr>
        </w:div>
        <w:div w:id="396784516">
          <w:marLeft w:val="0"/>
          <w:marRight w:val="0"/>
          <w:marTop w:val="0"/>
          <w:marBottom w:val="0"/>
          <w:divBdr>
            <w:top w:val="none" w:sz="0" w:space="0" w:color="auto"/>
            <w:left w:val="none" w:sz="0" w:space="0" w:color="auto"/>
            <w:bottom w:val="none" w:sz="0" w:space="0" w:color="auto"/>
            <w:right w:val="none" w:sz="0" w:space="0" w:color="auto"/>
          </w:divBdr>
        </w:div>
        <w:div w:id="405693531">
          <w:marLeft w:val="0"/>
          <w:marRight w:val="0"/>
          <w:marTop w:val="0"/>
          <w:marBottom w:val="0"/>
          <w:divBdr>
            <w:top w:val="none" w:sz="0" w:space="0" w:color="auto"/>
            <w:left w:val="none" w:sz="0" w:space="0" w:color="auto"/>
            <w:bottom w:val="none" w:sz="0" w:space="0" w:color="auto"/>
            <w:right w:val="none" w:sz="0" w:space="0" w:color="auto"/>
          </w:divBdr>
        </w:div>
        <w:div w:id="446434774">
          <w:marLeft w:val="0"/>
          <w:marRight w:val="0"/>
          <w:marTop w:val="0"/>
          <w:marBottom w:val="0"/>
          <w:divBdr>
            <w:top w:val="none" w:sz="0" w:space="0" w:color="auto"/>
            <w:left w:val="none" w:sz="0" w:space="0" w:color="auto"/>
            <w:bottom w:val="none" w:sz="0" w:space="0" w:color="auto"/>
            <w:right w:val="none" w:sz="0" w:space="0" w:color="auto"/>
          </w:divBdr>
        </w:div>
        <w:div w:id="527370761">
          <w:marLeft w:val="0"/>
          <w:marRight w:val="0"/>
          <w:marTop w:val="0"/>
          <w:marBottom w:val="0"/>
          <w:divBdr>
            <w:top w:val="none" w:sz="0" w:space="0" w:color="auto"/>
            <w:left w:val="none" w:sz="0" w:space="0" w:color="auto"/>
            <w:bottom w:val="none" w:sz="0" w:space="0" w:color="auto"/>
            <w:right w:val="none" w:sz="0" w:space="0" w:color="auto"/>
          </w:divBdr>
        </w:div>
        <w:div w:id="532039289">
          <w:marLeft w:val="0"/>
          <w:marRight w:val="0"/>
          <w:marTop w:val="0"/>
          <w:marBottom w:val="0"/>
          <w:divBdr>
            <w:top w:val="none" w:sz="0" w:space="0" w:color="auto"/>
            <w:left w:val="none" w:sz="0" w:space="0" w:color="auto"/>
            <w:bottom w:val="none" w:sz="0" w:space="0" w:color="auto"/>
            <w:right w:val="none" w:sz="0" w:space="0" w:color="auto"/>
          </w:divBdr>
        </w:div>
        <w:div w:id="571548042">
          <w:marLeft w:val="0"/>
          <w:marRight w:val="0"/>
          <w:marTop w:val="0"/>
          <w:marBottom w:val="0"/>
          <w:divBdr>
            <w:top w:val="none" w:sz="0" w:space="0" w:color="auto"/>
            <w:left w:val="none" w:sz="0" w:space="0" w:color="auto"/>
            <w:bottom w:val="none" w:sz="0" w:space="0" w:color="auto"/>
            <w:right w:val="none" w:sz="0" w:space="0" w:color="auto"/>
          </w:divBdr>
        </w:div>
        <w:div w:id="574634495">
          <w:marLeft w:val="0"/>
          <w:marRight w:val="0"/>
          <w:marTop w:val="0"/>
          <w:marBottom w:val="0"/>
          <w:divBdr>
            <w:top w:val="none" w:sz="0" w:space="0" w:color="auto"/>
            <w:left w:val="none" w:sz="0" w:space="0" w:color="auto"/>
            <w:bottom w:val="none" w:sz="0" w:space="0" w:color="auto"/>
            <w:right w:val="none" w:sz="0" w:space="0" w:color="auto"/>
          </w:divBdr>
        </w:div>
        <w:div w:id="575634464">
          <w:marLeft w:val="0"/>
          <w:marRight w:val="0"/>
          <w:marTop w:val="0"/>
          <w:marBottom w:val="0"/>
          <w:divBdr>
            <w:top w:val="none" w:sz="0" w:space="0" w:color="auto"/>
            <w:left w:val="none" w:sz="0" w:space="0" w:color="auto"/>
            <w:bottom w:val="none" w:sz="0" w:space="0" w:color="auto"/>
            <w:right w:val="none" w:sz="0" w:space="0" w:color="auto"/>
          </w:divBdr>
        </w:div>
        <w:div w:id="579943054">
          <w:marLeft w:val="0"/>
          <w:marRight w:val="0"/>
          <w:marTop w:val="0"/>
          <w:marBottom w:val="0"/>
          <w:divBdr>
            <w:top w:val="none" w:sz="0" w:space="0" w:color="auto"/>
            <w:left w:val="none" w:sz="0" w:space="0" w:color="auto"/>
            <w:bottom w:val="none" w:sz="0" w:space="0" w:color="auto"/>
            <w:right w:val="none" w:sz="0" w:space="0" w:color="auto"/>
          </w:divBdr>
        </w:div>
        <w:div w:id="582222513">
          <w:marLeft w:val="0"/>
          <w:marRight w:val="0"/>
          <w:marTop w:val="0"/>
          <w:marBottom w:val="0"/>
          <w:divBdr>
            <w:top w:val="none" w:sz="0" w:space="0" w:color="auto"/>
            <w:left w:val="none" w:sz="0" w:space="0" w:color="auto"/>
            <w:bottom w:val="none" w:sz="0" w:space="0" w:color="auto"/>
            <w:right w:val="none" w:sz="0" w:space="0" w:color="auto"/>
          </w:divBdr>
        </w:div>
        <w:div w:id="609702908">
          <w:marLeft w:val="0"/>
          <w:marRight w:val="0"/>
          <w:marTop w:val="0"/>
          <w:marBottom w:val="0"/>
          <w:divBdr>
            <w:top w:val="none" w:sz="0" w:space="0" w:color="auto"/>
            <w:left w:val="none" w:sz="0" w:space="0" w:color="auto"/>
            <w:bottom w:val="none" w:sz="0" w:space="0" w:color="auto"/>
            <w:right w:val="none" w:sz="0" w:space="0" w:color="auto"/>
          </w:divBdr>
        </w:div>
        <w:div w:id="619921356">
          <w:marLeft w:val="0"/>
          <w:marRight w:val="0"/>
          <w:marTop w:val="0"/>
          <w:marBottom w:val="0"/>
          <w:divBdr>
            <w:top w:val="none" w:sz="0" w:space="0" w:color="auto"/>
            <w:left w:val="none" w:sz="0" w:space="0" w:color="auto"/>
            <w:bottom w:val="none" w:sz="0" w:space="0" w:color="auto"/>
            <w:right w:val="none" w:sz="0" w:space="0" w:color="auto"/>
          </w:divBdr>
        </w:div>
        <w:div w:id="699354913">
          <w:marLeft w:val="0"/>
          <w:marRight w:val="0"/>
          <w:marTop w:val="0"/>
          <w:marBottom w:val="0"/>
          <w:divBdr>
            <w:top w:val="none" w:sz="0" w:space="0" w:color="auto"/>
            <w:left w:val="none" w:sz="0" w:space="0" w:color="auto"/>
            <w:bottom w:val="none" w:sz="0" w:space="0" w:color="auto"/>
            <w:right w:val="none" w:sz="0" w:space="0" w:color="auto"/>
          </w:divBdr>
        </w:div>
        <w:div w:id="714278490">
          <w:marLeft w:val="0"/>
          <w:marRight w:val="0"/>
          <w:marTop w:val="0"/>
          <w:marBottom w:val="0"/>
          <w:divBdr>
            <w:top w:val="none" w:sz="0" w:space="0" w:color="auto"/>
            <w:left w:val="none" w:sz="0" w:space="0" w:color="auto"/>
            <w:bottom w:val="none" w:sz="0" w:space="0" w:color="auto"/>
            <w:right w:val="none" w:sz="0" w:space="0" w:color="auto"/>
          </w:divBdr>
        </w:div>
        <w:div w:id="715549422">
          <w:marLeft w:val="0"/>
          <w:marRight w:val="0"/>
          <w:marTop w:val="0"/>
          <w:marBottom w:val="0"/>
          <w:divBdr>
            <w:top w:val="none" w:sz="0" w:space="0" w:color="auto"/>
            <w:left w:val="none" w:sz="0" w:space="0" w:color="auto"/>
            <w:bottom w:val="none" w:sz="0" w:space="0" w:color="auto"/>
            <w:right w:val="none" w:sz="0" w:space="0" w:color="auto"/>
          </w:divBdr>
        </w:div>
        <w:div w:id="751852961">
          <w:marLeft w:val="0"/>
          <w:marRight w:val="0"/>
          <w:marTop w:val="0"/>
          <w:marBottom w:val="0"/>
          <w:divBdr>
            <w:top w:val="none" w:sz="0" w:space="0" w:color="auto"/>
            <w:left w:val="none" w:sz="0" w:space="0" w:color="auto"/>
            <w:bottom w:val="none" w:sz="0" w:space="0" w:color="auto"/>
            <w:right w:val="none" w:sz="0" w:space="0" w:color="auto"/>
          </w:divBdr>
        </w:div>
        <w:div w:id="784614719">
          <w:marLeft w:val="0"/>
          <w:marRight w:val="0"/>
          <w:marTop w:val="0"/>
          <w:marBottom w:val="0"/>
          <w:divBdr>
            <w:top w:val="none" w:sz="0" w:space="0" w:color="auto"/>
            <w:left w:val="none" w:sz="0" w:space="0" w:color="auto"/>
            <w:bottom w:val="none" w:sz="0" w:space="0" w:color="auto"/>
            <w:right w:val="none" w:sz="0" w:space="0" w:color="auto"/>
          </w:divBdr>
        </w:div>
        <w:div w:id="790562286">
          <w:marLeft w:val="0"/>
          <w:marRight w:val="0"/>
          <w:marTop w:val="0"/>
          <w:marBottom w:val="0"/>
          <w:divBdr>
            <w:top w:val="none" w:sz="0" w:space="0" w:color="auto"/>
            <w:left w:val="none" w:sz="0" w:space="0" w:color="auto"/>
            <w:bottom w:val="none" w:sz="0" w:space="0" w:color="auto"/>
            <w:right w:val="none" w:sz="0" w:space="0" w:color="auto"/>
          </w:divBdr>
        </w:div>
        <w:div w:id="805666350">
          <w:marLeft w:val="0"/>
          <w:marRight w:val="0"/>
          <w:marTop w:val="0"/>
          <w:marBottom w:val="0"/>
          <w:divBdr>
            <w:top w:val="none" w:sz="0" w:space="0" w:color="auto"/>
            <w:left w:val="none" w:sz="0" w:space="0" w:color="auto"/>
            <w:bottom w:val="none" w:sz="0" w:space="0" w:color="auto"/>
            <w:right w:val="none" w:sz="0" w:space="0" w:color="auto"/>
          </w:divBdr>
        </w:div>
        <w:div w:id="826480322">
          <w:marLeft w:val="0"/>
          <w:marRight w:val="0"/>
          <w:marTop w:val="0"/>
          <w:marBottom w:val="0"/>
          <w:divBdr>
            <w:top w:val="none" w:sz="0" w:space="0" w:color="auto"/>
            <w:left w:val="none" w:sz="0" w:space="0" w:color="auto"/>
            <w:bottom w:val="none" w:sz="0" w:space="0" w:color="auto"/>
            <w:right w:val="none" w:sz="0" w:space="0" w:color="auto"/>
          </w:divBdr>
        </w:div>
        <w:div w:id="874466436">
          <w:marLeft w:val="0"/>
          <w:marRight w:val="0"/>
          <w:marTop w:val="0"/>
          <w:marBottom w:val="0"/>
          <w:divBdr>
            <w:top w:val="none" w:sz="0" w:space="0" w:color="auto"/>
            <w:left w:val="none" w:sz="0" w:space="0" w:color="auto"/>
            <w:bottom w:val="none" w:sz="0" w:space="0" w:color="auto"/>
            <w:right w:val="none" w:sz="0" w:space="0" w:color="auto"/>
          </w:divBdr>
        </w:div>
        <w:div w:id="911354708">
          <w:marLeft w:val="0"/>
          <w:marRight w:val="0"/>
          <w:marTop w:val="0"/>
          <w:marBottom w:val="0"/>
          <w:divBdr>
            <w:top w:val="none" w:sz="0" w:space="0" w:color="auto"/>
            <w:left w:val="none" w:sz="0" w:space="0" w:color="auto"/>
            <w:bottom w:val="none" w:sz="0" w:space="0" w:color="auto"/>
            <w:right w:val="none" w:sz="0" w:space="0" w:color="auto"/>
          </w:divBdr>
        </w:div>
        <w:div w:id="916666778">
          <w:marLeft w:val="0"/>
          <w:marRight w:val="0"/>
          <w:marTop w:val="0"/>
          <w:marBottom w:val="0"/>
          <w:divBdr>
            <w:top w:val="none" w:sz="0" w:space="0" w:color="auto"/>
            <w:left w:val="none" w:sz="0" w:space="0" w:color="auto"/>
            <w:bottom w:val="none" w:sz="0" w:space="0" w:color="auto"/>
            <w:right w:val="none" w:sz="0" w:space="0" w:color="auto"/>
          </w:divBdr>
        </w:div>
        <w:div w:id="1002197550">
          <w:marLeft w:val="0"/>
          <w:marRight w:val="0"/>
          <w:marTop w:val="0"/>
          <w:marBottom w:val="0"/>
          <w:divBdr>
            <w:top w:val="none" w:sz="0" w:space="0" w:color="auto"/>
            <w:left w:val="none" w:sz="0" w:space="0" w:color="auto"/>
            <w:bottom w:val="none" w:sz="0" w:space="0" w:color="auto"/>
            <w:right w:val="none" w:sz="0" w:space="0" w:color="auto"/>
          </w:divBdr>
        </w:div>
        <w:div w:id="1057239921">
          <w:marLeft w:val="0"/>
          <w:marRight w:val="0"/>
          <w:marTop w:val="0"/>
          <w:marBottom w:val="0"/>
          <w:divBdr>
            <w:top w:val="none" w:sz="0" w:space="0" w:color="auto"/>
            <w:left w:val="none" w:sz="0" w:space="0" w:color="auto"/>
            <w:bottom w:val="none" w:sz="0" w:space="0" w:color="auto"/>
            <w:right w:val="none" w:sz="0" w:space="0" w:color="auto"/>
          </w:divBdr>
        </w:div>
        <w:div w:id="1093941669">
          <w:marLeft w:val="0"/>
          <w:marRight w:val="0"/>
          <w:marTop w:val="0"/>
          <w:marBottom w:val="0"/>
          <w:divBdr>
            <w:top w:val="none" w:sz="0" w:space="0" w:color="auto"/>
            <w:left w:val="none" w:sz="0" w:space="0" w:color="auto"/>
            <w:bottom w:val="none" w:sz="0" w:space="0" w:color="auto"/>
            <w:right w:val="none" w:sz="0" w:space="0" w:color="auto"/>
          </w:divBdr>
        </w:div>
        <w:div w:id="1109861694">
          <w:marLeft w:val="0"/>
          <w:marRight w:val="0"/>
          <w:marTop w:val="0"/>
          <w:marBottom w:val="0"/>
          <w:divBdr>
            <w:top w:val="none" w:sz="0" w:space="0" w:color="auto"/>
            <w:left w:val="none" w:sz="0" w:space="0" w:color="auto"/>
            <w:bottom w:val="none" w:sz="0" w:space="0" w:color="auto"/>
            <w:right w:val="none" w:sz="0" w:space="0" w:color="auto"/>
          </w:divBdr>
        </w:div>
        <w:div w:id="1110393250">
          <w:marLeft w:val="0"/>
          <w:marRight w:val="0"/>
          <w:marTop w:val="0"/>
          <w:marBottom w:val="0"/>
          <w:divBdr>
            <w:top w:val="none" w:sz="0" w:space="0" w:color="auto"/>
            <w:left w:val="none" w:sz="0" w:space="0" w:color="auto"/>
            <w:bottom w:val="none" w:sz="0" w:space="0" w:color="auto"/>
            <w:right w:val="none" w:sz="0" w:space="0" w:color="auto"/>
          </w:divBdr>
        </w:div>
        <w:div w:id="1126504852">
          <w:marLeft w:val="0"/>
          <w:marRight w:val="0"/>
          <w:marTop w:val="0"/>
          <w:marBottom w:val="0"/>
          <w:divBdr>
            <w:top w:val="none" w:sz="0" w:space="0" w:color="auto"/>
            <w:left w:val="none" w:sz="0" w:space="0" w:color="auto"/>
            <w:bottom w:val="none" w:sz="0" w:space="0" w:color="auto"/>
            <w:right w:val="none" w:sz="0" w:space="0" w:color="auto"/>
          </w:divBdr>
        </w:div>
        <w:div w:id="1176001223">
          <w:marLeft w:val="0"/>
          <w:marRight w:val="0"/>
          <w:marTop w:val="0"/>
          <w:marBottom w:val="0"/>
          <w:divBdr>
            <w:top w:val="none" w:sz="0" w:space="0" w:color="auto"/>
            <w:left w:val="none" w:sz="0" w:space="0" w:color="auto"/>
            <w:bottom w:val="none" w:sz="0" w:space="0" w:color="auto"/>
            <w:right w:val="none" w:sz="0" w:space="0" w:color="auto"/>
          </w:divBdr>
        </w:div>
        <w:div w:id="1195079596">
          <w:marLeft w:val="0"/>
          <w:marRight w:val="0"/>
          <w:marTop w:val="0"/>
          <w:marBottom w:val="0"/>
          <w:divBdr>
            <w:top w:val="none" w:sz="0" w:space="0" w:color="auto"/>
            <w:left w:val="none" w:sz="0" w:space="0" w:color="auto"/>
            <w:bottom w:val="none" w:sz="0" w:space="0" w:color="auto"/>
            <w:right w:val="none" w:sz="0" w:space="0" w:color="auto"/>
          </w:divBdr>
        </w:div>
        <w:div w:id="1239561889">
          <w:marLeft w:val="0"/>
          <w:marRight w:val="0"/>
          <w:marTop w:val="0"/>
          <w:marBottom w:val="0"/>
          <w:divBdr>
            <w:top w:val="none" w:sz="0" w:space="0" w:color="auto"/>
            <w:left w:val="none" w:sz="0" w:space="0" w:color="auto"/>
            <w:bottom w:val="none" w:sz="0" w:space="0" w:color="auto"/>
            <w:right w:val="none" w:sz="0" w:space="0" w:color="auto"/>
          </w:divBdr>
        </w:div>
        <w:div w:id="1240408206">
          <w:marLeft w:val="0"/>
          <w:marRight w:val="0"/>
          <w:marTop w:val="0"/>
          <w:marBottom w:val="0"/>
          <w:divBdr>
            <w:top w:val="none" w:sz="0" w:space="0" w:color="auto"/>
            <w:left w:val="none" w:sz="0" w:space="0" w:color="auto"/>
            <w:bottom w:val="none" w:sz="0" w:space="0" w:color="auto"/>
            <w:right w:val="none" w:sz="0" w:space="0" w:color="auto"/>
          </w:divBdr>
        </w:div>
        <w:div w:id="1267033611">
          <w:marLeft w:val="0"/>
          <w:marRight w:val="0"/>
          <w:marTop w:val="0"/>
          <w:marBottom w:val="0"/>
          <w:divBdr>
            <w:top w:val="none" w:sz="0" w:space="0" w:color="auto"/>
            <w:left w:val="none" w:sz="0" w:space="0" w:color="auto"/>
            <w:bottom w:val="none" w:sz="0" w:space="0" w:color="auto"/>
            <w:right w:val="none" w:sz="0" w:space="0" w:color="auto"/>
          </w:divBdr>
        </w:div>
        <w:div w:id="1267734160">
          <w:marLeft w:val="0"/>
          <w:marRight w:val="0"/>
          <w:marTop w:val="0"/>
          <w:marBottom w:val="0"/>
          <w:divBdr>
            <w:top w:val="none" w:sz="0" w:space="0" w:color="auto"/>
            <w:left w:val="none" w:sz="0" w:space="0" w:color="auto"/>
            <w:bottom w:val="none" w:sz="0" w:space="0" w:color="auto"/>
            <w:right w:val="none" w:sz="0" w:space="0" w:color="auto"/>
          </w:divBdr>
        </w:div>
        <w:div w:id="1283804171">
          <w:marLeft w:val="0"/>
          <w:marRight w:val="0"/>
          <w:marTop w:val="0"/>
          <w:marBottom w:val="0"/>
          <w:divBdr>
            <w:top w:val="none" w:sz="0" w:space="0" w:color="auto"/>
            <w:left w:val="none" w:sz="0" w:space="0" w:color="auto"/>
            <w:bottom w:val="none" w:sz="0" w:space="0" w:color="auto"/>
            <w:right w:val="none" w:sz="0" w:space="0" w:color="auto"/>
          </w:divBdr>
        </w:div>
        <w:div w:id="1310985933">
          <w:marLeft w:val="0"/>
          <w:marRight w:val="0"/>
          <w:marTop w:val="0"/>
          <w:marBottom w:val="0"/>
          <w:divBdr>
            <w:top w:val="none" w:sz="0" w:space="0" w:color="auto"/>
            <w:left w:val="none" w:sz="0" w:space="0" w:color="auto"/>
            <w:bottom w:val="none" w:sz="0" w:space="0" w:color="auto"/>
            <w:right w:val="none" w:sz="0" w:space="0" w:color="auto"/>
          </w:divBdr>
        </w:div>
        <w:div w:id="1311441569">
          <w:marLeft w:val="0"/>
          <w:marRight w:val="0"/>
          <w:marTop w:val="0"/>
          <w:marBottom w:val="0"/>
          <w:divBdr>
            <w:top w:val="none" w:sz="0" w:space="0" w:color="auto"/>
            <w:left w:val="none" w:sz="0" w:space="0" w:color="auto"/>
            <w:bottom w:val="none" w:sz="0" w:space="0" w:color="auto"/>
            <w:right w:val="none" w:sz="0" w:space="0" w:color="auto"/>
          </w:divBdr>
        </w:div>
        <w:div w:id="1333146969">
          <w:marLeft w:val="0"/>
          <w:marRight w:val="0"/>
          <w:marTop w:val="0"/>
          <w:marBottom w:val="0"/>
          <w:divBdr>
            <w:top w:val="none" w:sz="0" w:space="0" w:color="auto"/>
            <w:left w:val="none" w:sz="0" w:space="0" w:color="auto"/>
            <w:bottom w:val="none" w:sz="0" w:space="0" w:color="auto"/>
            <w:right w:val="none" w:sz="0" w:space="0" w:color="auto"/>
          </w:divBdr>
        </w:div>
        <w:div w:id="1347096531">
          <w:marLeft w:val="0"/>
          <w:marRight w:val="0"/>
          <w:marTop w:val="0"/>
          <w:marBottom w:val="0"/>
          <w:divBdr>
            <w:top w:val="none" w:sz="0" w:space="0" w:color="auto"/>
            <w:left w:val="none" w:sz="0" w:space="0" w:color="auto"/>
            <w:bottom w:val="none" w:sz="0" w:space="0" w:color="auto"/>
            <w:right w:val="none" w:sz="0" w:space="0" w:color="auto"/>
          </w:divBdr>
        </w:div>
        <w:div w:id="1378621952">
          <w:marLeft w:val="0"/>
          <w:marRight w:val="0"/>
          <w:marTop w:val="0"/>
          <w:marBottom w:val="0"/>
          <w:divBdr>
            <w:top w:val="none" w:sz="0" w:space="0" w:color="auto"/>
            <w:left w:val="none" w:sz="0" w:space="0" w:color="auto"/>
            <w:bottom w:val="none" w:sz="0" w:space="0" w:color="auto"/>
            <w:right w:val="none" w:sz="0" w:space="0" w:color="auto"/>
          </w:divBdr>
        </w:div>
        <w:div w:id="1379428783">
          <w:marLeft w:val="0"/>
          <w:marRight w:val="0"/>
          <w:marTop w:val="0"/>
          <w:marBottom w:val="0"/>
          <w:divBdr>
            <w:top w:val="none" w:sz="0" w:space="0" w:color="auto"/>
            <w:left w:val="none" w:sz="0" w:space="0" w:color="auto"/>
            <w:bottom w:val="none" w:sz="0" w:space="0" w:color="auto"/>
            <w:right w:val="none" w:sz="0" w:space="0" w:color="auto"/>
          </w:divBdr>
        </w:div>
        <w:div w:id="1381633033">
          <w:marLeft w:val="0"/>
          <w:marRight w:val="0"/>
          <w:marTop w:val="0"/>
          <w:marBottom w:val="0"/>
          <w:divBdr>
            <w:top w:val="none" w:sz="0" w:space="0" w:color="auto"/>
            <w:left w:val="none" w:sz="0" w:space="0" w:color="auto"/>
            <w:bottom w:val="none" w:sz="0" w:space="0" w:color="auto"/>
            <w:right w:val="none" w:sz="0" w:space="0" w:color="auto"/>
          </w:divBdr>
        </w:div>
        <w:div w:id="1388453933">
          <w:marLeft w:val="0"/>
          <w:marRight w:val="0"/>
          <w:marTop w:val="0"/>
          <w:marBottom w:val="0"/>
          <w:divBdr>
            <w:top w:val="none" w:sz="0" w:space="0" w:color="auto"/>
            <w:left w:val="none" w:sz="0" w:space="0" w:color="auto"/>
            <w:bottom w:val="none" w:sz="0" w:space="0" w:color="auto"/>
            <w:right w:val="none" w:sz="0" w:space="0" w:color="auto"/>
          </w:divBdr>
        </w:div>
        <w:div w:id="1394502780">
          <w:marLeft w:val="0"/>
          <w:marRight w:val="0"/>
          <w:marTop w:val="0"/>
          <w:marBottom w:val="0"/>
          <w:divBdr>
            <w:top w:val="none" w:sz="0" w:space="0" w:color="auto"/>
            <w:left w:val="none" w:sz="0" w:space="0" w:color="auto"/>
            <w:bottom w:val="none" w:sz="0" w:space="0" w:color="auto"/>
            <w:right w:val="none" w:sz="0" w:space="0" w:color="auto"/>
          </w:divBdr>
        </w:div>
        <w:div w:id="1409838832">
          <w:marLeft w:val="0"/>
          <w:marRight w:val="0"/>
          <w:marTop w:val="0"/>
          <w:marBottom w:val="0"/>
          <w:divBdr>
            <w:top w:val="none" w:sz="0" w:space="0" w:color="auto"/>
            <w:left w:val="none" w:sz="0" w:space="0" w:color="auto"/>
            <w:bottom w:val="none" w:sz="0" w:space="0" w:color="auto"/>
            <w:right w:val="none" w:sz="0" w:space="0" w:color="auto"/>
          </w:divBdr>
        </w:div>
        <w:div w:id="1417943999">
          <w:marLeft w:val="0"/>
          <w:marRight w:val="0"/>
          <w:marTop w:val="0"/>
          <w:marBottom w:val="0"/>
          <w:divBdr>
            <w:top w:val="none" w:sz="0" w:space="0" w:color="auto"/>
            <w:left w:val="none" w:sz="0" w:space="0" w:color="auto"/>
            <w:bottom w:val="none" w:sz="0" w:space="0" w:color="auto"/>
            <w:right w:val="none" w:sz="0" w:space="0" w:color="auto"/>
          </w:divBdr>
        </w:div>
        <w:div w:id="1427461319">
          <w:marLeft w:val="0"/>
          <w:marRight w:val="0"/>
          <w:marTop w:val="0"/>
          <w:marBottom w:val="0"/>
          <w:divBdr>
            <w:top w:val="none" w:sz="0" w:space="0" w:color="auto"/>
            <w:left w:val="none" w:sz="0" w:space="0" w:color="auto"/>
            <w:bottom w:val="none" w:sz="0" w:space="0" w:color="auto"/>
            <w:right w:val="none" w:sz="0" w:space="0" w:color="auto"/>
          </w:divBdr>
        </w:div>
        <w:div w:id="1433741960">
          <w:marLeft w:val="0"/>
          <w:marRight w:val="0"/>
          <w:marTop w:val="0"/>
          <w:marBottom w:val="0"/>
          <w:divBdr>
            <w:top w:val="none" w:sz="0" w:space="0" w:color="auto"/>
            <w:left w:val="none" w:sz="0" w:space="0" w:color="auto"/>
            <w:bottom w:val="none" w:sz="0" w:space="0" w:color="auto"/>
            <w:right w:val="none" w:sz="0" w:space="0" w:color="auto"/>
          </w:divBdr>
        </w:div>
        <w:div w:id="1456564889">
          <w:marLeft w:val="0"/>
          <w:marRight w:val="0"/>
          <w:marTop w:val="0"/>
          <w:marBottom w:val="0"/>
          <w:divBdr>
            <w:top w:val="none" w:sz="0" w:space="0" w:color="auto"/>
            <w:left w:val="none" w:sz="0" w:space="0" w:color="auto"/>
            <w:bottom w:val="none" w:sz="0" w:space="0" w:color="auto"/>
            <w:right w:val="none" w:sz="0" w:space="0" w:color="auto"/>
          </w:divBdr>
        </w:div>
        <w:div w:id="1464958731">
          <w:marLeft w:val="0"/>
          <w:marRight w:val="0"/>
          <w:marTop w:val="0"/>
          <w:marBottom w:val="0"/>
          <w:divBdr>
            <w:top w:val="none" w:sz="0" w:space="0" w:color="auto"/>
            <w:left w:val="none" w:sz="0" w:space="0" w:color="auto"/>
            <w:bottom w:val="none" w:sz="0" w:space="0" w:color="auto"/>
            <w:right w:val="none" w:sz="0" w:space="0" w:color="auto"/>
          </w:divBdr>
        </w:div>
        <w:div w:id="1514148890">
          <w:marLeft w:val="0"/>
          <w:marRight w:val="0"/>
          <w:marTop w:val="0"/>
          <w:marBottom w:val="0"/>
          <w:divBdr>
            <w:top w:val="none" w:sz="0" w:space="0" w:color="auto"/>
            <w:left w:val="none" w:sz="0" w:space="0" w:color="auto"/>
            <w:bottom w:val="none" w:sz="0" w:space="0" w:color="auto"/>
            <w:right w:val="none" w:sz="0" w:space="0" w:color="auto"/>
          </w:divBdr>
        </w:div>
        <w:div w:id="1520581795">
          <w:marLeft w:val="0"/>
          <w:marRight w:val="0"/>
          <w:marTop w:val="0"/>
          <w:marBottom w:val="0"/>
          <w:divBdr>
            <w:top w:val="none" w:sz="0" w:space="0" w:color="auto"/>
            <w:left w:val="none" w:sz="0" w:space="0" w:color="auto"/>
            <w:bottom w:val="none" w:sz="0" w:space="0" w:color="auto"/>
            <w:right w:val="none" w:sz="0" w:space="0" w:color="auto"/>
          </w:divBdr>
        </w:div>
        <w:div w:id="1521775971">
          <w:marLeft w:val="0"/>
          <w:marRight w:val="0"/>
          <w:marTop w:val="0"/>
          <w:marBottom w:val="0"/>
          <w:divBdr>
            <w:top w:val="none" w:sz="0" w:space="0" w:color="auto"/>
            <w:left w:val="none" w:sz="0" w:space="0" w:color="auto"/>
            <w:bottom w:val="none" w:sz="0" w:space="0" w:color="auto"/>
            <w:right w:val="none" w:sz="0" w:space="0" w:color="auto"/>
          </w:divBdr>
        </w:div>
        <w:div w:id="1553732025">
          <w:marLeft w:val="0"/>
          <w:marRight w:val="0"/>
          <w:marTop w:val="0"/>
          <w:marBottom w:val="0"/>
          <w:divBdr>
            <w:top w:val="none" w:sz="0" w:space="0" w:color="auto"/>
            <w:left w:val="none" w:sz="0" w:space="0" w:color="auto"/>
            <w:bottom w:val="none" w:sz="0" w:space="0" w:color="auto"/>
            <w:right w:val="none" w:sz="0" w:space="0" w:color="auto"/>
          </w:divBdr>
        </w:div>
        <w:div w:id="1566723831">
          <w:marLeft w:val="0"/>
          <w:marRight w:val="0"/>
          <w:marTop w:val="0"/>
          <w:marBottom w:val="0"/>
          <w:divBdr>
            <w:top w:val="none" w:sz="0" w:space="0" w:color="auto"/>
            <w:left w:val="none" w:sz="0" w:space="0" w:color="auto"/>
            <w:bottom w:val="none" w:sz="0" w:space="0" w:color="auto"/>
            <w:right w:val="none" w:sz="0" w:space="0" w:color="auto"/>
          </w:divBdr>
        </w:div>
        <w:div w:id="1567910065">
          <w:marLeft w:val="0"/>
          <w:marRight w:val="0"/>
          <w:marTop w:val="0"/>
          <w:marBottom w:val="0"/>
          <w:divBdr>
            <w:top w:val="none" w:sz="0" w:space="0" w:color="auto"/>
            <w:left w:val="none" w:sz="0" w:space="0" w:color="auto"/>
            <w:bottom w:val="none" w:sz="0" w:space="0" w:color="auto"/>
            <w:right w:val="none" w:sz="0" w:space="0" w:color="auto"/>
          </w:divBdr>
        </w:div>
        <w:div w:id="1575119030">
          <w:marLeft w:val="0"/>
          <w:marRight w:val="0"/>
          <w:marTop w:val="0"/>
          <w:marBottom w:val="0"/>
          <w:divBdr>
            <w:top w:val="none" w:sz="0" w:space="0" w:color="auto"/>
            <w:left w:val="none" w:sz="0" w:space="0" w:color="auto"/>
            <w:bottom w:val="none" w:sz="0" w:space="0" w:color="auto"/>
            <w:right w:val="none" w:sz="0" w:space="0" w:color="auto"/>
          </w:divBdr>
        </w:div>
        <w:div w:id="1577976431">
          <w:marLeft w:val="0"/>
          <w:marRight w:val="0"/>
          <w:marTop w:val="0"/>
          <w:marBottom w:val="0"/>
          <w:divBdr>
            <w:top w:val="none" w:sz="0" w:space="0" w:color="auto"/>
            <w:left w:val="none" w:sz="0" w:space="0" w:color="auto"/>
            <w:bottom w:val="none" w:sz="0" w:space="0" w:color="auto"/>
            <w:right w:val="none" w:sz="0" w:space="0" w:color="auto"/>
          </w:divBdr>
        </w:div>
        <w:div w:id="1621764516">
          <w:marLeft w:val="0"/>
          <w:marRight w:val="0"/>
          <w:marTop w:val="0"/>
          <w:marBottom w:val="0"/>
          <w:divBdr>
            <w:top w:val="none" w:sz="0" w:space="0" w:color="auto"/>
            <w:left w:val="none" w:sz="0" w:space="0" w:color="auto"/>
            <w:bottom w:val="none" w:sz="0" w:space="0" w:color="auto"/>
            <w:right w:val="none" w:sz="0" w:space="0" w:color="auto"/>
          </w:divBdr>
        </w:div>
        <w:div w:id="1624462503">
          <w:marLeft w:val="0"/>
          <w:marRight w:val="0"/>
          <w:marTop w:val="0"/>
          <w:marBottom w:val="0"/>
          <w:divBdr>
            <w:top w:val="none" w:sz="0" w:space="0" w:color="auto"/>
            <w:left w:val="none" w:sz="0" w:space="0" w:color="auto"/>
            <w:bottom w:val="none" w:sz="0" w:space="0" w:color="auto"/>
            <w:right w:val="none" w:sz="0" w:space="0" w:color="auto"/>
          </w:divBdr>
        </w:div>
        <w:div w:id="1640110441">
          <w:marLeft w:val="0"/>
          <w:marRight w:val="0"/>
          <w:marTop w:val="0"/>
          <w:marBottom w:val="0"/>
          <w:divBdr>
            <w:top w:val="none" w:sz="0" w:space="0" w:color="auto"/>
            <w:left w:val="none" w:sz="0" w:space="0" w:color="auto"/>
            <w:bottom w:val="none" w:sz="0" w:space="0" w:color="auto"/>
            <w:right w:val="none" w:sz="0" w:space="0" w:color="auto"/>
          </w:divBdr>
        </w:div>
        <w:div w:id="1648168585">
          <w:marLeft w:val="0"/>
          <w:marRight w:val="0"/>
          <w:marTop w:val="0"/>
          <w:marBottom w:val="0"/>
          <w:divBdr>
            <w:top w:val="none" w:sz="0" w:space="0" w:color="auto"/>
            <w:left w:val="none" w:sz="0" w:space="0" w:color="auto"/>
            <w:bottom w:val="none" w:sz="0" w:space="0" w:color="auto"/>
            <w:right w:val="none" w:sz="0" w:space="0" w:color="auto"/>
          </w:divBdr>
        </w:div>
        <w:div w:id="1667443683">
          <w:marLeft w:val="0"/>
          <w:marRight w:val="0"/>
          <w:marTop w:val="0"/>
          <w:marBottom w:val="0"/>
          <w:divBdr>
            <w:top w:val="none" w:sz="0" w:space="0" w:color="auto"/>
            <w:left w:val="none" w:sz="0" w:space="0" w:color="auto"/>
            <w:bottom w:val="none" w:sz="0" w:space="0" w:color="auto"/>
            <w:right w:val="none" w:sz="0" w:space="0" w:color="auto"/>
          </w:divBdr>
        </w:div>
        <w:div w:id="1692761671">
          <w:marLeft w:val="0"/>
          <w:marRight w:val="0"/>
          <w:marTop w:val="0"/>
          <w:marBottom w:val="0"/>
          <w:divBdr>
            <w:top w:val="none" w:sz="0" w:space="0" w:color="auto"/>
            <w:left w:val="none" w:sz="0" w:space="0" w:color="auto"/>
            <w:bottom w:val="none" w:sz="0" w:space="0" w:color="auto"/>
            <w:right w:val="none" w:sz="0" w:space="0" w:color="auto"/>
          </w:divBdr>
        </w:div>
        <w:div w:id="1694723152">
          <w:marLeft w:val="0"/>
          <w:marRight w:val="0"/>
          <w:marTop w:val="0"/>
          <w:marBottom w:val="0"/>
          <w:divBdr>
            <w:top w:val="none" w:sz="0" w:space="0" w:color="auto"/>
            <w:left w:val="none" w:sz="0" w:space="0" w:color="auto"/>
            <w:bottom w:val="none" w:sz="0" w:space="0" w:color="auto"/>
            <w:right w:val="none" w:sz="0" w:space="0" w:color="auto"/>
          </w:divBdr>
        </w:div>
        <w:div w:id="1716468517">
          <w:marLeft w:val="0"/>
          <w:marRight w:val="0"/>
          <w:marTop w:val="0"/>
          <w:marBottom w:val="0"/>
          <w:divBdr>
            <w:top w:val="none" w:sz="0" w:space="0" w:color="auto"/>
            <w:left w:val="none" w:sz="0" w:space="0" w:color="auto"/>
            <w:bottom w:val="none" w:sz="0" w:space="0" w:color="auto"/>
            <w:right w:val="none" w:sz="0" w:space="0" w:color="auto"/>
          </w:divBdr>
        </w:div>
        <w:div w:id="1759476730">
          <w:marLeft w:val="0"/>
          <w:marRight w:val="0"/>
          <w:marTop w:val="0"/>
          <w:marBottom w:val="0"/>
          <w:divBdr>
            <w:top w:val="none" w:sz="0" w:space="0" w:color="auto"/>
            <w:left w:val="none" w:sz="0" w:space="0" w:color="auto"/>
            <w:bottom w:val="none" w:sz="0" w:space="0" w:color="auto"/>
            <w:right w:val="none" w:sz="0" w:space="0" w:color="auto"/>
          </w:divBdr>
        </w:div>
        <w:div w:id="1784688648">
          <w:marLeft w:val="0"/>
          <w:marRight w:val="0"/>
          <w:marTop w:val="0"/>
          <w:marBottom w:val="0"/>
          <w:divBdr>
            <w:top w:val="none" w:sz="0" w:space="0" w:color="auto"/>
            <w:left w:val="none" w:sz="0" w:space="0" w:color="auto"/>
            <w:bottom w:val="none" w:sz="0" w:space="0" w:color="auto"/>
            <w:right w:val="none" w:sz="0" w:space="0" w:color="auto"/>
          </w:divBdr>
        </w:div>
        <w:div w:id="1807240148">
          <w:marLeft w:val="0"/>
          <w:marRight w:val="0"/>
          <w:marTop w:val="0"/>
          <w:marBottom w:val="0"/>
          <w:divBdr>
            <w:top w:val="none" w:sz="0" w:space="0" w:color="auto"/>
            <w:left w:val="none" w:sz="0" w:space="0" w:color="auto"/>
            <w:bottom w:val="none" w:sz="0" w:space="0" w:color="auto"/>
            <w:right w:val="none" w:sz="0" w:space="0" w:color="auto"/>
          </w:divBdr>
        </w:div>
        <w:div w:id="1815247800">
          <w:marLeft w:val="0"/>
          <w:marRight w:val="0"/>
          <w:marTop w:val="0"/>
          <w:marBottom w:val="0"/>
          <w:divBdr>
            <w:top w:val="none" w:sz="0" w:space="0" w:color="auto"/>
            <w:left w:val="none" w:sz="0" w:space="0" w:color="auto"/>
            <w:bottom w:val="none" w:sz="0" w:space="0" w:color="auto"/>
            <w:right w:val="none" w:sz="0" w:space="0" w:color="auto"/>
          </w:divBdr>
        </w:div>
        <w:div w:id="1831941713">
          <w:marLeft w:val="0"/>
          <w:marRight w:val="0"/>
          <w:marTop w:val="0"/>
          <w:marBottom w:val="0"/>
          <w:divBdr>
            <w:top w:val="none" w:sz="0" w:space="0" w:color="auto"/>
            <w:left w:val="none" w:sz="0" w:space="0" w:color="auto"/>
            <w:bottom w:val="none" w:sz="0" w:space="0" w:color="auto"/>
            <w:right w:val="none" w:sz="0" w:space="0" w:color="auto"/>
          </w:divBdr>
        </w:div>
        <w:div w:id="1833328277">
          <w:marLeft w:val="0"/>
          <w:marRight w:val="0"/>
          <w:marTop w:val="0"/>
          <w:marBottom w:val="0"/>
          <w:divBdr>
            <w:top w:val="none" w:sz="0" w:space="0" w:color="auto"/>
            <w:left w:val="none" w:sz="0" w:space="0" w:color="auto"/>
            <w:bottom w:val="none" w:sz="0" w:space="0" w:color="auto"/>
            <w:right w:val="none" w:sz="0" w:space="0" w:color="auto"/>
          </w:divBdr>
        </w:div>
        <w:div w:id="1842894731">
          <w:marLeft w:val="0"/>
          <w:marRight w:val="0"/>
          <w:marTop w:val="0"/>
          <w:marBottom w:val="0"/>
          <w:divBdr>
            <w:top w:val="none" w:sz="0" w:space="0" w:color="auto"/>
            <w:left w:val="none" w:sz="0" w:space="0" w:color="auto"/>
            <w:bottom w:val="none" w:sz="0" w:space="0" w:color="auto"/>
            <w:right w:val="none" w:sz="0" w:space="0" w:color="auto"/>
          </w:divBdr>
        </w:div>
        <w:div w:id="1844082295">
          <w:marLeft w:val="0"/>
          <w:marRight w:val="0"/>
          <w:marTop w:val="0"/>
          <w:marBottom w:val="0"/>
          <w:divBdr>
            <w:top w:val="none" w:sz="0" w:space="0" w:color="auto"/>
            <w:left w:val="none" w:sz="0" w:space="0" w:color="auto"/>
            <w:bottom w:val="none" w:sz="0" w:space="0" w:color="auto"/>
            <w:right w:val="none" w:sz="0" w:space="0" w:color="auto"/>
          </w:divBdr>
        </w:div>
        <w:div w:id="1850673729">
          <w:marLeft w:val="0"/>
          <w:marRight w:val="0"/>
          <w:marTop w:val="0"/>
          <w:marBottom w:val="0"/>
          <w:divBdr>
            <w:top w:val="none" w:sz="0" w:space="0" w:color="auto"/>
            <w:left w:val="none" w:sz="0" w:space="0" w:color="auto"/>
            <w:bottom w:val="none" w:sz="0" w:space="0" w:color="auto"/>
            <w:right w:val="none" w:sz="0" w:space="0" w:color="auto"/>
          </w:divBdr>
        </w:div>
        <w:div w:id="1876430144">
          <w:marLeft w:val="0"/>
          <w:marRight w:val="0"/>
          <w:marTop w:val="0"/>
          <w:marBottom w:val="0"/>
          <w:divBdr>
            <w:top w:val="none" w:sz="0" w:space="0" w:color="auto"/>
            <w:left w:val="none" w:sz="0" w:space="0" w:color="auto"/>
            <w:bottom w:val="none" w:sz="0" w:space="0" w:color="auto"/>
            <w:right w:val="none" w:sz="0" w:space="0" w:color="auto"/>
          </w:divBdr>
        </w:div>
        <w:div w:id="1879932832">
          <w:marLeft w:val="0"/>
          <w:marRight w:val="0"/>
          <w:marTop w:val="0"/>
          <w:marBottom w:val="0"/>
          <w:divBdr>
            <w:top w:val="none" w:sz="0" w:space="0" w:color="auto"/>
            <w:left w:val="none" w:sz="0" w:space="0" w:color="auto"/>
            <w:bottom w:val="none" w:sz="0" w:space="0" w:color="auto"/>
            <w:right w:val="none" w:sz="0" w:space="0" w:color="auto"/>
          </w:divBdr>
        </w:div>
        <w:div w:id="1930655103">
          <w:marLeft w:val="0"/>
          <w:marRight w:val="0"/>
          <w:marTop w:val="0"/>
          <w:marBottom w:val="0"/>
          <w:divBdr>
            <w:top w:val="none" w:sz="0" w:space="0" w:color="auto"/>
            <w:left w:val="none" w:sz="0" w:space="0" w:color="auto"/>
            <w:bottom w:val="none" w:sz="0" w:space="0" w:color="auto"/>
            <w:right w:val="none" w:sz="0" w:space="0" w:color="auto"/>
          </w:divBdr>
        </w:div>
        <w:div w:id="1944220870">
          <w:marLeft w:val="0"/>
          <w:marRight w:val="0"/>
          <w:marTop w:val="0"/>
          <w:marBottom w:val="0"/>
          <w:divBdr>
            <w:top w:val="none" w:sz="0" w:space="0" w:color="auto"/>
            <w:left w:val="none" w:sz="0" w:space="0" w:color="auto"/>
            <w:bottom w:val="none" w:sz="0" w:space="0" w:color="auto"/>
            <w:right w:val="none" w:sz="0" w:space="0" w:color="auto"/>
          </w:divBdr>
          <w:divsChild>
            <w:div w:id="1176110877">
              <w:marLeft w:val="-75"/>
              <w:marRight w:val="0"/>
              <w:marTop w:val="30"/>
              <w:marBottom w:val="30"/>
              <w:divBdr>
                <w:top w:val="none" w:sz="0" w:space="0" w:color="auto"/>
                <w:left w:val="none" w:sz="0" w:space="0" w:color="auto"/>
                <w:bottom w:val="none" w:sz="0" w:space="0" w:color="auto"/>
                <w:right w:val="none" w:sz="0" w:space="0" w:color="auto"/>
              </w:divBdr>
              <w:divsChild>
                <w:div w:id="103304751">
                  <w:marLeft w:val="0"/>
                  <w:marRight w:val="0"/>
                  <w:marTop w:val="0"/>
                  <w:marBottom w:val="0"/>
                  <w:divBdr>
                    <w:top w:val="none" w:sz="0" w:space="0" w:color="auto"/>
                    <w:left w:val="none" w:sz="0" w:space="0" w:color="auto"/>
                    <w:bottom w:val="none" w:sz="0" w:space="0" w:color="auto"/>
                    <w:right w:val="none" w:sz="0" w:space="0" w:color="auto"/>
                  </w:divBdr>
                  <w:divsChild>
                    <w:div w:id="873152233">
                      <w:marLeft w:val="0"/>
                      <w:marRight w:val="0"/>
                      <w:marTop w:val="0"/>
                      <w:marBottom w:val="0"/>
                      <w:divBdr>
                        <w:top w:val="none" w:sz="0" w:space="0" w:color="auto"/>
                        <w:left w:val="none" w:sz="0" w:space="0" w:color="auto"/>
                        <w:bottom w:val="none" w:sz="0" w:space="0" w:color="auto"/>
                        <w:right w:val="none" w:sz="0" w:space="0" w:color="auto"/>
                      </w:divBdr>
                    </w:div>
                  </w:divsChild>
                </w:div>
                <w:div w:id="123431655">
                  <w:marLeft w:val="0"/>
                  <w:marRight w:val="0"/>
                  <w:marTop w:val="0"/>
                  <w:marBottom w:val="0"/>
                  <w:divBdr>
                    <w:top w:val="none" w:sz="0" w:space="0" w:color="auto"/>
                    <w:left w:val="none" w:sz="0" w:space="0" w:color="auto"/>
                    <w:bottom w:val="none" w:sz="0" w:space="0" w:color="auto"/>
                    <w:right w:val="none" w:sz="0" w:space="0" w:color="auto"/>
                  </w:divBdr>
                  <w:divsChild>
                    <w:div w:id="1509371367">
                      <w:marLeft w:val="0"/>
                      <w:marRight w:val="0"/>
                      <w:marTop w:val="0"/>
                      <w:marBottom w:val="0"/>
                      <w:divBdr>
                        <w:top w:val="none" w:sz="0" w:space="0" w:color="auto"/>
                        <w:left w:val="none" w:sz="0" w:space="0" w:color="auto"/>
                        <w:bottom w:val="none" w:sz="0" w:space="0" w:color="auto"/>
                        <w:right w:val="none" w:sz="0" w:space="0" w:color="auto"/>
                      </w:divBdr>
                    </w:div>
                  </w:divsChild>
                </w:div>
                <w:div w:id="174535173">
                  <w:marLeft w:val="0"/>
                  <w:marRight w:val="0"/>
                  <w:marTop w:val="0"/>
                  <w:marBottom w:val="0"/>
                  <w:divBdr>
                    <w:top w:val="none" w:sz="0" w:space="0" w:color="auto"/>
                    <w:left w:val="none" w:sz="0" w:space="0" w:color="auto"/>
                    <w:bottom w:val="none" w:sz="0" w:space="0" w:color="auto"/>
                    <w:right w:val="none" w:sz="0" w:space="0" w:color="auto"/>
                  </w:divBdr>
                  <w:divsChild>
                    <w:div w:id="1620606952">
                      <w:marLeft w:val="0"/>
                      <w:marRight w:val="0"/>
                      <w:marTop w:val="0"/>
                      <w:marBottom w:val="0"/>
                      <w:divBdr>
                        <w:top w:val="none" w:sz="0" w:space="0" w:color="auto"/>
                        <w:left w:val="none" w:sz="0" w:space="0" w:color="auto"/>
                        <w:bottom w:val="none" w:sz="0" w:space="0" w:color="auto"/>
                        <w:right w:val="none" w:sz="0" w:space="0" w:color="auto"/>
                      </w:divBdr>
                    </w:div>
                  </w:divsChild>
                </w:div>
                <w:div w:id="330302069">
                  <w:marLeft w:val="0"/>
                  <w:marRight w:val="0"/>
                  <w:marTop w:val="0"/>
                  <w:marBottom w:val="0"/>
                  <w:divBdr>
                    <w:top w:val="none" w:sz="0" w:space="0" w:color="auto"/>
                    <w:left w:val="none" w:sz="0" w:space="0" w:color="auto"/>
                    <w:bottom w:val="none" w:sz="0" w:space="0" w:color="auto"/>
                    <w:right w:val="none" w:sz="0" w:space="0" w:color="auto"/>
                  </w:divBdr>
                  <w:divsChild>
                    <w:div w:id="714351145">
                      <w:marLeft w:val="0"/>
                      <w:marRight w:val="0"/>
                      <w:marTop w:val="0"/>
                      <w:marBottom w:val="0"/>
                      <w:divBdr>
                        <w:top w:val="none" w:sz="0" w:space="0" w:color="auto"/>
                        <w:left w:val="none" w:sz="0" w:space="0" w:color="auto"/>
                        <w:bottom w:val="none" w:sz="0" w:space="0" w:color="auto"/>
                        <w:right w:val="none" w:sz="0" w:space="0" w:color="auto"/>
                      </w:divBdr>
                    </w:div>
                  </w:divsChild>
                </w:div>
                <w:div w:id="346256671">
                  <w:marLeft w:val="0"/>
                  <w:marRight w:val="0"/>
                  <w:marTop w:val="0"/>
                  <w:marBottom w:val="0"/>
                  <w:divBdr>
                    <w:top w:val="none" w:sz="0" w:space="0" w:color="auto"/>
                    <w:left w:val="none" w:sz="0" w:space="0" w:color="auto"/>
                    <w:bottom w:val="none" w:sz="0" w:space="0" w:color="auto"/>
                    <w:right w:val="none" w:sz="0" w:space="0" w:color="auto"/>
                  </w:divBdr>
                  <w:divsChild>
                    <w:div w:id="1685933792">
                      <w:marLeft w:val="0"/>
                      <w:marRight w:val="0"/>
                      <w:marTop w:val="0"/>
                      <w:marBottom w:val="0"/>
                      <w:divBdr>
                        <w:top w:val="none" w:sz="0" w:space="0" w:color="auto"/>
                        <w:left w:val="none" w:sz="0" w:space="0" w:color="auto"/>
                        <w:bottom w:val="none" w:sz="0" w:space="0" w:color="auto"/>
                        <w:right w:val="none" w:sz="0" w:space="0" w:color="auto"/>
                      </w:divBdr>
                    </w:div>
                  </w:divsChild>
                </w:div>
                <w:div w:id="357853052">
                  <w:marLeft w:val="0"/>
                  <w:marRight w:val="0"/>
                  <w:marTop w:val="0"/>
                  <w:marBottom w:val="0"/>
                  <w:divBdr>
                    <w:top w:val="none" w:sz="0" w:space="0" w:color="auto"/>
                    <w:left w:val="none" w:sz="0" w:space="0" w:color="auto"/>
                    <w:bottom w:val="none" w:sz="0" w:space="0" w:color="auto"/>
                    <w:right w:val="none" w:sz="0" w:space="0" w:color="auto"/>
                  </w:divBdr>
                  <w:divsChild>
                    <w:div w:id="1710228200">
                      <w:marLeft w:val="0"/>
                      <w:marRight w:val="0"/>
                      <w:marTop w:val="0"/>
                      <w:marBottom w:val="0"/>
                      <w:divBdr>
                        <w:top w:val="none" w:sz="0" w:space="0" w:color="auto"/>
                        <w:left w:val="none" w:sz="0" w:space="0" w:color="auto"/>
                        <w:bottom w:val="none" w:sz="0" w:space="0" w:color="auto"/>
                        <w:right w:val="none" w:sz="0" w:space="0" w:color="auto"/>
                      </w:divBdr>
                    </w:div>
                  </w:divsChild>
                </w:div>
                <w:div w:id="525362733">
                  <w:marLeft w:val="0"/>
                  <w:marRight w:val="0"/>
                  <w:marTop w:val="0"/>
                  <w:marBottom w:val="0"/>
                  <w:divBdr>
                    <w:top w:val="none" w:sz="0" w:space="0" w:color="auto"/>
                    <w:left w:val="none" w:sz="0" w:space="0" w:color="auto"/>
                    <w:bottom w:val="none" w:sz="0" w:space="0" w:color="auto"/>
                    <w:right w:val="none" w:sz="0" w:space="0" w:color="auto"/>
                  </w:divBdr>
                  <w:divsChild>
                    <w:div w:id="1459566036">
                      <w:marLeft w:val="0"/>
                      <w:marRight w:val="0"/>
                      <w:marTop w:val="0"/>
                      <w:marBottom w:val="0"/>
                      <w:divBdr>
                        <w:top w:val="none" w:sz="0" w:space="0" w:color="auto"/>
                        <w:left w:val="none" w:sz="0" w:space="0" w:color="auto"/>
                        <w:bottom w:val="none" w:sz="0" w:space="0" w:color="auto"/>
                        <w:right w:val="none" w:sz="0" w:space="0" w:color="auto"/>
                      </w:divBdr>
                    </w:div>
                  </w:divsChild>
                </w:div>
                <w:div w:id="594172596">
                  <w:marLeft w:val="0"/>
                  <w:marRight w:val="0"/>
                  <w:marTop w:val="0"/>
                  <w:marBottom w:val="0"/>
                  <w:divBdr>
                    <w:top w:val="none" w:sz="0" w:space="0" w:color="auto"/>
                    <w:left w:val="none" w:sz="0" w:space="0" w:color="auto"/>
                    <w:bottom w:val="none" w:sz="0" w:space="0" w:color="auto"/>
                    <w:right w:val="none" w:sz="0" w:space="0" w:color="auto"/>
                  </w:divBdr>
                  <w:divsChild>
                    <w:div w:id="578103887">
                      <w:marLeft w:val="0"/>
                      <w:marRight w:val="0"/>
                      <w:marTop w:val="0"/>
                      <w:marBottom w:val="0"/>
                      <w:divBdr>
                        <w:top w:val="none" w:sz="0" w:space="0" w:color="auto"/>
                        <w:left w:val="none" w:sz="0" w:space="0" w:color="auto"/>
                        <w:bottom w:val="none" w:sz="0" w:space="0" w:color="auto"/>
                        <w:right w:val="none" w:sz="0" w:space="0" w:color="auto"/>
                      </w:divBdr>
                    </w:div>
                  </w:divsChild>
                </w:div>
                <w:div w:id="868758171">
                  <w:marLeft w:val="0"/>
                  <w:marRight w:val="0"/>
                  <w:marTop w:val="0"/>
                  <w:marBottom w:val="0"/>
                  <w:divBdr>
                    <w:top w:val="none" w:sz="0" w:space="0" w:color="auto"/>
                    <w:left w:val="none" w:sz="0" w:space="0" w:color="auto"/>
                    <w:bottom w:val="none" w:sz="0" w:space="0" w:color="auto"/>
                    <w:right w:val="none" w:sz="0" w:space="0" w:color="auto"/>
                  </w:divBdr>
                  <w:divsChild>
                    <w:div w:id="2099906865">
                      <w:marLeft w:val="0"/>
                      <w:marRight w:val="0"/>
                      <w:marTop w:val="0"/>
                      <w:marBottom w:val="0"/>
                      <w:divBdr>
                        <w:top w:val="none" w:sz="0" w:space="0" w:color="auto"/>
                        <w:left w:val="none" w:sz="0" w:space="0" w:color="auto"/>
                        <w:bottom w:val="none" w:sz="0" w:space="0" w:color="auto"/>
                        <w:right w:val="none" w:sz="0" w:space="0" w:color="auto"/>
                      </w:divBdr>
                    </w:div>
                  </w:divsChild>
                </w:div>
                <w:div w:id="1145853466">
                  <w:marLeft w:val="0"/>
                  <w:marRight w:val="0"/>
                  <w:marTop w:val="0"/>
                  <w:marBottom w:val="0"/>
                  <w:divBdr>
                    <w:top w:val="none" w:sz="0" w:space="0" w:color="auto"/>
                    <w:left w:val="none" w:sz="0" w:space="0" w:color="auto"/>
                    <w:bottom w:val="none" w:sz="0" w:space="0" w:color="auto"/>
                    <w:right w:val="none" w:sz="0" w:space="0" w:color="auto"/>
                  </w:divBdr>
                  <w:divsChild>
                    <w:div w:id="1133013238">
                      <w:marLeft w:val="0"/>
                      <w:marRight w:val="0"/>
                      <w:marTop w:val="0"/>
                      <w:marBottom w:val="0"/>
                      <w:divBdr>
                        <w:top w:val="none" w:sz="0" w:space="0" w:color="auto"/>
                        <w:left w:val="none" w:sz="0" w:space="0" w:color="auto"/>
                        <w:bottom w:val="none" w:sz="0" w:space="0" w:color="auto"/>
                        <w:right w:val="none" w:sz="0" w:space="0" w:color="auto"/>
                      </w:divBdr>
                    </w:div>
                  </w:divsChild>
                </w:div>
                <w:div w:id="1458377685">
                  <w:marLeft w:val="0"/>
                  <w:marRight w:val="0"/>
                  <w:marTop w:val="0"/>
                  <w:marBottom w:val="0"/>
                  <w:divBdr>
                    <w:top w:val="none" w:sz="0" w:space="0" w:color="auto"/>
                    <w:left w:val="none" w:sz="0" w:space="0" w:color="auto"/>
                    <w:bottom w:val="none" w:sz="0" w:space="0" w:color="auto"/>
                    <w:right w:val="none" w:sz="0" w:space="0" w:color="auto"/>
                  </w:divBdr>
                  <w:divsChild>
                    <w:div w:id="1830897991">
                      <w:marLeft w:val="0"/>
                      <w:marRight w:val="0"/>
                      <w:marTop w:val="0"/>
                      <w:marBottom w:val="0"/>
                      <w:divBdr>
                        <w:top w:val="none" w:sz="0" w:space="0" w:color="auto"/>
                        <w:left w:val="none" w:sz="0" w:space="0" w:color="auto"/>
                        <w:bottom w:val="none" w:sz="0" w:space="0" w:color="auto"/>
                        <w:right w:val="none" w:sz="0" w:space="0" w:color="auto"/>
                      </w:divBdr>
                    </w:div>
                  </w:divsChild>
                </w:div>
                <w:div w:id="1696887093">
                  <w:marLeft w:val="0"/>
                  <w:marRight w:val="0"/>
                  <w:marTop w:val="0"/>
                  <w:marBottom w:val="0"/>
                  <w:divBdr>
                    <w:top w:val="none" w:sz="0" w:space="0" w:color="auto"/>
                    <w:left w:val="none" w:sz="0" w:space="0" w:color="auto"/>
                    <w:bottom w:val="none" w:sz="0" w:space="0" w:color="auto"/>
                    <w:right w:val="none" w:sz="0" w:space="0" w:color="auto"/>
                  </w:divBdr>
                  <w:divsChild>
                    <w:div w:id="1389382964">
                      <w:marLeft w:val="0"/>
                      <w:marRight w:val="0"/>
                      <w:marTop w:val="0"/>
                      <w:marBottom w:val="0"/>
                      <w:divBdr>
                        <w:top w:val="none" w:sz="0" w:space="0" w:color="auto"/>
                        <w:left w:val="none" w:sz="0" w:space="0" w:color="auto"/>
                        <w:bottom w:val="none" w:sz="0" w:space="0" w:color="auto"/>
                        <w:right w:val="none" w:sz="0" w:space="0" w:color="auto"/>
                      </w:divBdr>
                    </w:div>
                  </w:divsChild>
                </w:div>
                <w:div w:id="1747611348">
                  <w:marLeft w:val="0"/>
                  <w:marRight w:val="0"/>
                  <w:marTop w:val="0"/>
                  <w:marBottom w:val="0"/>
                  <w:divBdr>
                    <w:top w:val="none" w:sz="0" w:space="0" w:color="auto"/>
                    <w:left w:val="none" w:sz="0" w:space="0" w:color="auto"/>
                    <w:bottom w:val="none" w:sz="0" w:space="0" w:color="auto"/>
                    <w:right w:val="none" w:sz="0" w:space="0" w:color="auto"/>
                  </w:divBdr>
                  <w:divsChild>
                    <w:div w:id="772826155">
                      <w:marLeft w:val="0"/>
                      <w:marRight w:val="0"/>
                      <w:marTop w:val="0"/>
                      <w:marBottom w:val="0"/>
                      <w:divBdr>
                        <w:top w:val="none" w:sz="0" w:space="0" w:color="auto"/>
                        <w:left w:val="none" w:sz="0" w:space="0" w:color="auto"/>
                        <w:bottom w:val="none" w:sz="0" w:space="0" w:color="auto"/>
                        <w:right w:val="none" w:sz="0" w:space="0" w:color="auto"/>
                      </w:divBdr>
                    </w:div>
                  </w:divsChild>
                </w:div>
                <w:div w:id="1837071410">
                  <w:marLeft w:val="0"/>
                  <w:marRight w:val="0"/>
                  <w:marTop w:val="0"/>
                  <w:marBottom w:val="0"/>
                  <w:divBdr>
                    <w:top w:val="none" w:sz="0" w:space="0" w:color="auto"/>
                    <w:left w:val="none" w:sz="0" w:space="0" w:color="auto"/>
                    <w:bottom w:val="none" w:sz="0" w:space="0" w:color="auto"/>
                    <w:right w:val="none" w:sz="0" w:space="0" w:color="auto"/>
                  </w:divBdr>
                  <w:divsChild>
                    <w:div w:id="54083221">
                      <w:marLeft w:val="0"/>
                      <w:marRight w:val="0"/>
                      <w:marTop w:val="0"/>
                      <w:marBottom w:val="0"/>
                      <w:divBdr>
                        <w:top w:val="none" w:sz="0" w:space="0" w:color="auto"/>
                        <w:left w:val="none" w:sz="0" w:space="0" w:color="auto"/>
                        <w:bottom w:val="none" w:sz="0" w:space="0" w:color="auto"/>
                        <w:right w:val="none" w:sz="0" w:space="0" w:color="auto"/>
                      </w:divBdr>
                    </w:div>
                  </w:divsChild>
                </w:div>
                <w:div w:id="1873226743">
                  <w:marLeft w:val="0"/>
                  <w:marRight w:val="0"/>
                  <w:marTop w:val="0"/>
                  <w:marBottom w:val="0"/>
                  <w:divBdr>
                    <w:top w:val="none" w:sz="0" w:space="0" w:color="auto"/>
                    <w:left w:val="none" w:sz="0" w:space="0" w:color="auto"/>
                    <w:bottom w:val="none" w:sz="0" w:space="0" w:color="auto"/>
                    <w:right w:val="none" w:sz="0" w:space="0" w:color="auto"/>
                  </w:divBdr>
                  <w:divsChild>
                    <w:div w:id="127690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80267">
          <w:marLeft w:val="0"/>
          <w:marRight w:val="0"/>
          <w:marTop w:val="0"/>
          <w:marBottom w:val="0"/>
          <w:divBdr>
            <w:top w:val="none" w:sz="0" w:space="0" w:color="auto"/>
            <w:left w:val="none" w:sz="0" w:space="0" w:color="auto"/>
            <w:bottom w:val="none" w:sz="0" w:space="0" w:color="auto"/>
            <w:right w:val="none" w:sz="0" w:space="0" w:color="auto"/>
          </w:divBdr>
        </w:div>
        <w:div w:id="1963346482">
          <w:marLeft w:val="0"/>
          <w:marRight w:val="0"/>
          <w:marTop w:val="0"/>
          <w:marBottom w:val="0"/>
          <w:divBdr>
            <w:top w:val="none" w:sz="0" w:space="0" w:color="auto"/>
            <w:left w:val="none" w:sz="0" w:space="0" w:color="auto"/>
            <w:bottom w:val="none" w:sz="0" w:space="0" w:color="auto"/>
            <w:right w:val="none" w:sz="0" w:space="0" w:color="auto"/>
          </w:divBdr>
        </w:div>
        <w:div w:id="1969897480">
          <w:marLeft w:val="0"/>
          <w:marRight w:val="0"/>
          <w:marTop w:val="0"/>
          <w:marBottom w:val="0"/>
          <w:divBdr>
            <w:top w:val="none" w:sz="0" w:space="0" w:color="auto"/>
            <w:left w:val="none" w:sz="0" w:space="0" w:color="auto"/>
            <w:bottom w:val="none" w:sz="0" w:space="0" w:color="auto"/>
            <w:right w:val="none" w:sz="0" w:space="0" w:color="auto"/>
          </w:divBdr>
        </w:div>
        <w:div w:id="1982998688">
          <w:marLeft w:val="0"/>
          <w:marRight w:val="0"/>
          <w:marTop w:val="0"/>
          <w:marBottom w:val="0"/>
          <w:divBdr>
            <w:top w:val="none" w:sz="0" w:space="0" w:color="auto"/>
            <w:left w:val="none" w:sz="0" w:space="0" w:color="auto"/>
            <w:bottom w:val="none" w:sz="0" w:space="0" w:color="auto"/>
            <w:right w:val="none" w:sz="0" w:space="0" w:color="auto"/>
          </w:divBdr>
        </w:div>
        <w:div w:id="1987196641">
          <w:marLeft w:val="0"/>
          <w:marRight w:val="0"/>
          <w:marTop w:val="0"/>
          <w:marBottom w:val="0"/>
          <w:divBdr>
            <w:top w:val="none" w:sz="0" w:space="0" w:color="auto"/>
            <w:left w:val="none" w:sz="0" w:space="0" w:color="auto"/>
            <w:bottom w:val="none" w:sz="0" w:space="0" w:color="auto"/>
            <w:right w:val="none" w:sz="0" w:space="0" w:color="auto"/>
          </w:divBdr>
        </w:div>
        <w:div w:id="2005667873">
          <w:marLeft w:val="0"/>
          <w:marRight w:val="0"/>
          <w:marTop w:val="0"/>
          <w:marBottom w:val="0"/>
          <w:divBdr>
            <w:top w:val="none" w:sz="0" w:space="0" w:color="auto"/>
            <w:left w:val="none" w:sz="0" w:space="0" w:color="auto"/>
            <w:bottom w:val="none" w:sz="0" w:space="0" w:color="auto"/>
            <w:right w:val="none" w:sz="0" w:space="0" w:color="auto"/>
          </w:divBdr>
        </w:div>
        <w:div w:id="2007320687">
          <w:marLeft w:val="0"/>
          <w:marRight w:val="0"/>
          <w:marTop w:val="0"/>
          <w:marBottom w:val="0"/>
          <w:divBdr>
            <w:top w:val="none" w:sz="0" w:space="0" w:color="auto"/>
            <w:left w:val="none" w:sz="0" w:space="0" w:color="auto"/>
            <w:bottom w:val="none" w:sz="0" w:space="0" w:color="auto"/>
            <w:right w:val="none" w:sz="0" w:space="0" w:color="auto"/>
          </w:divBdr>
        </w:div>
        <w:div w:id="2013291823">
          <w:marLeft w:val="0"/>
          <w:marRight w:val="0"/>
          <w:marTop w:val="0"/>
          <w:marBottom w:val="0"/>
          <w:divBdr>
            <w:top w:val="none" w:sz="0" w:space="0" w:color="auto"/>
            <w:left w:val="none" w:sz="0" w:space="0" w:color="auto"/>
            <w:bottom w:val="none" w:sz="0" w:space="0" w:color="auto"/>
            <w:right w:val="none" w:sz="0" w:space="0" w:color="auto"/>
          </w:divBdr>
        </w:div>
        <w:div w:id="2019499436">
          <w:marLeft w:val="0"/>
          <w:marRight w:val="0"/>
          <w:marTop w:val="0"/>
          <w:marBottom w:val="0"/>
          <w:divBdr>
            <w:top w:val="none" w:sz="0" w:space="0" w:color="auto"/>
            <w:left w:val="none" w:sz="0" w:space="0" w:color="auto"/>
            <w:bottom w:val="none" w:sz="0" w:space="0" w:color="auto"/>
            <w:right w:val="none" w:sz="0" w:space="0" w:color="auto"/>
          </w:divBdr>
        </w:div>
        <w:div w:id="2056193834">
          <w:marLeft w:val="0"/>
          <w:marRight w:val="0"/>
          <w:marTop w:val="0"/>
          <w:marBottom w:val="0"/>
          <w:divBdr>
            <w:top w:val="none" w:sz="0" w:space="0" w:color="auto"/>
            <w:left w:val="none" w:sz="0" w:space="0" w:color="auto"/>
            <w:bottom w:val="none" w:sz="0" w:space="0" w:color="auto"/>
            <w:right w:val="none" w:sz="0" w:space="0" w:color="auto"/>
          </w:divBdr>
        </w:div>
        <w:div w:id="2074817442">
          <w:marLeft w:val="0"/>
          <w:marRight w:val="0"/>
          <w:marTop w:val="0"/>
          <w:marBottom w:val="0"/>
          <w:divBdr>
            <w:top w:val="none" w:sz="0" w:space="0" w:color="auto"/>
            <w:left w:val="none" w:sz="0" w:space="0" w:color="auto"/>
            <w:bottom w:val="none" w:sz="0" w:space="0" w:color="auto"/>
            <w:right w:val="none" w:sz="0" w:space="0" w:color="auto"/>
          </w:divBdr>
        </w:div>
        <w:div w:id="2106682729">
          <w:marLeft w:val="0"/>
          <w:marRight w:val="0"/>
          <w:marTop w:val="0"/>
          <w:marBottom w:val="0"/>
          <w:divBdr>
            <w:top w:val="none" w:sz="0" w:space="0" w:color="auto"/>
            <w:left w:val="none" w:sz="0" w:space="0" w:color="auto"/>
            <w:bottom w:val="none" w:sz="0" w:space="0" w:color="auto"/>
            <w:right w:val="none" w:sz="0" w:space="0" w:color="auto"/>
          </w:divBdr>
        </w:div>
        <w:div w:id="2118987058">
          <w:marLeft w:val="0"/>
          <w:marRight w:val="0"/>
          <w:marTop w:val="0"/>
          <w:marBottom w:val="0"/>
          <w:divBdr>
            <w:top w:val="none" w:sz="0" w:space="0" w:color="auto"/>
            <w:left w:val="none" w:sz="0" w:space="0" w:color="auto"/>
            <w:bottom w:val="none" w:sz="0" w:space="0" w:color="auto"/>
            <w:right w:val="none" w:sz="0" w:space="0" w:color="auto"/>
          </w:divBdr>
        </w:div>
        <w:div w:id="2139684924">
          <w:marLeft w:val="0"/>
          <w:marRight w:val="0"/>
          <w:marTop w:val="0"/>
          <w:marBottom w:val="0"/>
          <w:divBdr>
            <w:top w:val="none" w:sz="0" w:space="0" w:color="auto"/>
            <w:left w:val="none" w:sz="0" w:space="0" w:color="auto"/>
            <w:bottom w:val="none" w:sz="0" w:space="0" w:color="auto"/>
            <w:right w:val="none" w:sz="0" w:space="0" w:color="auto"/>
          </w:divBdr>
        </w:div>
        <w:div w:id="2139952235">
          <w:marLeft w:val="0"/>
          <w:marRight w:val="0"/>
          <w:marTop w:val="0"/>
          <w:marBottom w:val="0"/>
          <w:divBdr>
            <w:top w:val="none" w:sz="0" w:space="0" w:color="auto"/>
            <w:left w:val="none" w:sz="0" w:space="0" w:color="auto"/>
            <w:bottom w:val="none" w:sz="0" w:space="0" w:color="auto"/>
            <w:right w:val="none" w:sz="0" w:space="0" w:color="auto"/>
          </w:divBdr>
        </w:div>
        <w:div w:id="2146698112">
          <w:marLeft w:val="0"/>
          <w:marRight w:val="0"/>
          <w:marTop w:val="0"/>
          <w:marBottom w:val="0"/>
          <w:divBdr>
            <w:top w:val="none" w:sz="0" w:space="0" w:color="auto"/>
            <w:left w:val="none" w:sz="0" w:space="0" w:color="auto"/>
            <w:bottom w:val="none" w:sz="0" w:space="0" w:color="auto"/>
            <w:right w:val="none" w:sz="0" w:space="0" w:color="auto"/>
          </w:divBdr>
        </w:div>
      </w:divsChild>
    </w:div>
    <w:div w:id="1816990189">
      <w:bodyDiv w:val="1"/>
      <w:marLeft w:val="0"/>
      <w:marRight w:val="0"/>
      <w:marTop w:val="0"/>
      <w:marBottom w:val="0"/>
      <w:divBdr>
        <w:top w:val="none" w:sz="0" w:space="0" w:color="auto"/>
        <w:left w:val="none" w:sz="0" w:space="0" w:color="auto"/>
        <w:bottom w:val="none" w:sz="0" w:space="0" w:color="auto"/>
        <w:right w:val="none" w:sz="0" w:space="0" w:color="auto"/>
      </w:divBdr>
    </w:div>
    <w:div w:id="1892960944">
      <w:bodyDiv w:val="1"/>
      <w:marLeft w:val="0"/>
      <w:marRight w:val="0"/>
      <w:marTop w:val="0"/>
      <w:marBottom w:val="0"/>
      <w:divBdr>
        <w:top w:val="none" w:sz="0" w:space="0" w:color="auto"/>
        <w:left w:val="none" w:sz="0" w:space="0" w:color="auto"/>
        <w:bottom w:val="none" w:sz="0" w:space="0" w:color="auto"/>
        <w:right w:val="none" w:sz="0" w:space="0" w:color="auto"/>
      </w:divBdr>
    </w:div>
    <w:div w:id="1898591966">
      <w:bodyDiv w:val="1"/>
      <w:marLeft w:val="0"/>
      <w:marRight w:val="0"/>
      <w:marTop w:val="0"/>
      <w:marBottom w:val="0"/>
      <w:divBdr>
        <w:top w:val="none" w:sz="0" w:space="0" w:color="auto"/>
        <w:left w:val="none" w:sz="0" w:space="0" w:color="auto"/>
        <w:bottom w:val="none" w:sz="0" w:space="0" w:color="auto"/>
        <w:right w:val="none" w:sz="0" w:space="0" w:color="auto"/>
      </w:divBdr>
    </w:div>
    <w:div w:id="2083405100">
      <w:bodyDiv w:val="1"/>
      <w:marLeft w:val="0"/>
      <w:marRight w:val="0"/>
      <w:marTop w:val="0"/>
      <w:marBottom w:val="0"/>
      <w:divBdr>
        <w:top w:val="none" w:sz="0" w:space="0" w:color="auto"/>
        <w:left w:val="none" w:sz="0" w:space="0" w:color="auto"/>
        <w:bottom w:val="none" w:sz="0" w:space="0" w:color="auto"/>
        <w:right w:val="none" w:sz="0" w:space="0" w:color="auto"/>
      </w:divBdr>
    </w:div>
    <w:div w:id="210634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www.carf.org/home/" TargetMode="External" Id="rId18" /><Relationship Type="http://schemas.openxmlformats.org/officeDocument/2006/relationships/customXml" Target="../customXml/item3.xml" Id="rId3" /><Relationship Type="http://schemas.openxmlformats.org/officeDocument/2006/relationships/header" Target="header1.xml" Id="rId21" /><Relationship Type="http://schemas.openxmlformats.org/officeDocument/2006/relationships/settings" Target="settings.xml" Id="rId7" /><Relationship Type="http://schemas.openxmlformats.org/officeDocument/2006/relationships/hyperlink" Target="https://doi.org/10.7205/MILMED-D-13-00471" TargetMode="External" Id="rId17" /><Relationship Type="http://schemas.openxmlformats.org/officeDocument/2006/relationships/customXml" Target="../customXml/item2.xml" Id="rId2" /><Relationship Type="http://schemas.openxmlformats.org/officeDocument/2006/relationships/hyperlink" Target="https://doi.org/10.1186/s12889-020-08696-4" TargetMode="External" Id="rId16" /><Relationship Type="http://schemas.openxmlformats.org/officeDocument/2006/relationships/hyperlink" Target="https://www.va.gov/OPTOMETRY/docs/%20VHA_Directive_1172-01_Polytrauma_System_of_%20Care_1172_01_D_2019-01-24.pdf"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theme" Target="theme/theme1.xml" Id="rId24" /><Relationship Type="http://schemas.openxmlformats.org/officeDocument/2006/relationships/numbering" Target="numbering.xml" Id="rId5" /><Relationship Type="http://schemas.openxmlformats.org/officeDocument/2006/relationships/hyperlink" Target="https://www.govinfo.gov/content/pkg/PLAW-108publ422/pdf/PLAW-108publ422.pdf" TargetMode="External" Id="rId15" /><Relationship Type="http://schemas.openxmlformats.org/officeDocument/2006/relationships/fontTable" Target="fontTable.xml" Id="rId23" /><Relationship Type="http://schemas.openxmlformats.org/officeDocument/2006/relationships/endnotes" Target="endnotes.xml" Id="rId10" /><Relationship Type="http://schemas.openxmlformats.org/officeDocument/2006/relationships/hyperlink" Target="https://www.military.com/special-operations"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polytrauma.va.gov/system-of-care/index.asp" TargetMode="External" Id="rId14" /><Relationship Type="http://schemas.openxmlformats.org/officeDocument/2006/relationships/footer" Target="footer1.xml" Id="rId22" /><Relationship Type="http://schemas.openxmlformats.org/officeDocument/2006/relationships/comments" Target="/word/comments.xml" Id="R7f4b2c029e574c39" /><Relationship Type="http://schemas.microsoft.com/office/2011/relationships/people" Target="/word/people.xml" Id="Rbc67a672b82f44be" /><Relationship Type="http://schemas.microsoft.com/office/2011/relationships/commentsExtended" Target="/word/commentsExtended.xml" Id="R49a157af727c47e9" /><Relationship Type="http://schemas.microsoft.com/office/2016/09/relationships/commentsIds" Target="/word/commentsIds.xml" Id="Rc1e81c50c5454116" /><Relationship Type="http://schemas.microsoft.com/office/2018/08/relationships/commentsExtensible" Target="/word/commentsExtensible.xml" Id="Rc49ad0b61caf4141" /><Relationship Type="http://schemas.openxmlformats.org/officeDocument/2006/relationships/glossaryDocument" Target="/word/glossary/document.xml" Id="R020a355ffe874800" /><Relationship Type="http://schemas.openxmlformats.org/officeDocument/2006/relationships/image" Target="/media/image7.jpg" Id="Rdb0717721d3441f0" /><Relationship Type="http://schemas.openxmlformats.org/officeDocument/2006/relationships/image" Target="/media/image8.jpg" Id="R6cc6b735ace04b9e" /><Relationship Type="http://schemas.openxmlformats.org/officeDocument/2006/relationships/image" Target="/media/image9.jpg" Id="R4a015752a3d142e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863c019-6d8b-4c03-bc02-5cd3d458f0f5}"/>
      </w:docPartPr>
      <w:docPartBody>
        <w:p w14:paraId="23CF3E8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Ezz19</b:Tag>
    <b:SourceType>DocumentFromInternetSite</b:SourceType>
    <b:Guid>{9585FB16-7178-49EB-B252-AFE69D51B3CA}</b:Guid>
    <b:Title>Heart Rate Variability (HRV) and Quantum Medical Hypnosis (QMH) in Posttraumatic Stress Disorder (PTSD) Individuals</b:Title>
    <b:InternetSiteTitle>HeartMath Institute</b:InternetSiteTitle>
    <b:Year>2019</b:Year>
    <b:URL>https://www.heartmath.org/research/research-library/abstracts/hrv-quantum-medical-hypnosis-posttraumatic-stress-disorder-ptsd-individuals/</b:URL>
    <b:Author>
      <b:Author>
        <b:NameList>
          <b:Person>
            <b:Last>Moghazy</b:Last>
            <b:First>Ezzart</b:First>
          </b:Person>
        </b:NameList>
      </b:Author>
    </b:Author>
    <b:RefOrder>2</b:RefOrder>
  </b:Source>
  <b:Source>
    <b:Tag>Ele20</b:Tag>
    <b:SourceType>InternetSite</b:SourceType>
    <b:Guid>{95DABA07-E116-411D-A7BB-72C4EB2081B7}</b:Guid>
    <b:Author>
      <b:Author>
        <b:NameList>
          <b:Person>
            <b:Last>Electromedical Products International</b:Last>
            <b:First>Inc.</b:First>
          </b:Person>
        </b:NameList>
      </b:Author>
    </b:Author>
    <b:Title>Treatment for anxiety, insomnia, depression, and pain that’s proven to work</b:Title>
    <b:InternetSiteTitle>Alpha-Stim</b:InternetSiteTitle>
    <b:Year>2020</b:Year>
    <b:Month>September</b:Month>
    <b:Day>29</b:Day>
    <b:URL>https://www.alpha-stim.com/</b:URL>
    <b:RefOrder>1</b:RefOrder>
  </b:Source>
  <b:Source>
    <b:Tag>Fec08</b:Tag>
    <b:SourceType>JournalArticle</b:SourceType>
    <b:Guid>{89BFE614-4ECC-4C13-A03E-B87EA8037A2A}</b:Guid>
    <b:Author>
      <b:Author>
        <b:NameList>
          <b:Person>
            <b:Last>Fecura</b:Last>
            <b:First>Stephen</b:First>
            <b:Middle>E. Jr MA, RN, CEN, CCRN, CFRN, RRT, CPFT</b:Middle>
          </b:Person>
          <b:Person>
            <b:Last>Martin</b:Last>
            <b:First>Cathy</b:First>
            <b:Middle>M. MS, RN, ACNP, CCRN</b:Middle>
          </b:Person>
          <b:Person>
            <b:Last>Martin</b:Last>
            <b:First>Kathleen</b:First>
            <b:Middle>D. MSN, RN, CCRN</b:Middle>
          </b:Person>
          <b:Person>
            <b:Last>Bolenbaucher</b:Last>
            <b:First>Rose</b:First>
            <b:Middle>M. MSN, RN</b:Middle>
          </b:Person>
          <b:Person>
            <b:Last>Cotner-Pouncy</b:Last>
            <b:First>Tracy</b:First>
            <b:Middle>RN</b:Middle>
          </b:Person>
        </b:NameList>
      </b:Author>
    </b:Author>
    <b:Title>Nurses' Role in the Joint Theater Trauma System</b:Title>
    <b:Year>2008</b:Year>
    <b:JournalName>Journal of Trauma Nursing</b:JournalName>
    <b:Pages>170-173</b:Pages>
    <b:Volume>15</b:Volume>
    <b:Issue>4</b:Issue>
    <b:DOI>10.1097/01.JTN.0000343321.70334.c9</b:DOI>
    <b:RefOrder>3</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60737693BC84B84D9C6FF1023675E8EB" ma:contentTypeVersion="2" ma:contentTypeDescription="Create a new document." ma:contentTypeScope="" ma:versionID="10bce72188cd8951ddfc8649a88489c6">
  <xsd:schema xmlns:xsd="http://www.w3.org/2001/XMLSchema" xmlns:xs="http://www.w3.org/2001/XMLSchema" xmlns:p="http://schemas.microsoft.com/office/2006/metadata/properties" xmlns:ns2="ec006b55-4c7b-436e-905d-a99ef30ee9cc" targetNamespace="http://schemas.microsoft.com/office/2006/metadata/properties" ma:root="true" ma:fieldsID="34975d340b28981d98eb672a32168907" ns2:_="">
    <xsd:import namespace="ec006b55-4c7b-436e-905d-a99ef30ee9c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006b55-4c7b-436e-905d-a99ef30ee9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D0224A-713B-4DE8-9B25-33EC58317BE4}">
  <ds:schemaRefs>
    <ds:schemaRef ds:uri="http://schemas.openxmlformats.org/officeDocument/2006/bibliography"/>
  </ds:schemaRefs>
</ds:datastoreItem>
</file>

<file path=customXml/itemProps2.xml><?xml version="1.0" encoding="utf-8"?>
<ds:datastoreItem xmlns:ds="http://schemas.openxmlformats.org/officeDocument/2006/customXml" ds:itemID="{3A7FD748-2697-4CDE-BA39-C9A36D7456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006b55-4c7b-436e-905d-a99ef30ee9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C57EED-11BF-4967-9A6B-E0E24807C79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2385DFF-5CC8-4431-BF92-21A927BA36B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Dept of Veterans Affairs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Hoskin, Areca   RICVAMC</dc:creator>
  <keywords/>
  <dc:description/>
  <lastModifiedBy>Guess, Dara R.</lastModifiedBy>
  <revision>15</revision>
  <lastPrinted>2021-02-17T14:26:00.0000000Z</lastPrinted>
  <dcterms:created xsi:type="dcterms:W3CDTF">2021-03-26T14:24:00.0000000Z</dcterms:created>
  <dcterms:modified xsi:type="dcterms:W3CDTF">2021-07-27T21:21:01.8462979Z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0x01010060737693BC84B84D9C6FF1023675E8EB</vt:lpwstr>
  </property>
</Properties>
</file>